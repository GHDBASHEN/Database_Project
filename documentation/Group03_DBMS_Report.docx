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A2C6C" w14:textId="701C62C8" w:rsidR="008B74E7" w:rsidRDefault="008B74E7">
      <w:pPr>
        <w:rPr>
          <w:b/>
          <w:sz w:val="18"/>
          <w:szCs w:val="18"/>
        </w:rPr>
      </w:pPr>
    </w:p>
    <w:p w14:paraId="65F7BD30" w14:textId="7DE76C02" w:rsidR="00BA433F" w:rsidRDefault="00BA433F">
      <w:pPr>
        <w:rPr>
          <w:b/>
          <w:bCs/>
          <w:sz w:val="48"/>
          <w:szCs w:val="48"/>
        </w:rPr>
      </w:pPr>
    </w:p>
    <w:p w14:paraId="734DBCCF" w14:textId="485BC87F" w:rsidR="008B74E7" w:rsidRDefault="00CB3D8E" w:rsidP="00BD16F4">
      <w:pPr>
        <w:rPr>
          <w:b/>
          <w:bCs/>
          <w:sz w:val="48"/>
          <w:szCs w:val="48"/>
        </w:rPr>
      </w:pPr>
      <w:r w:rsidRPr="00CB3D8E">
        <w:rPr>
          <w:b/>
          <w:bCs/>
          <w:sz w:val="48"/>
          <w:szCs w:val="48"/>
        </w:rPr>
        <w:drawing>
          <wp:anchor distT="0" distB="0" distL="114300" distR="114300" simplePos="0" relativeHeight="251658240" behindDoc="0" locked="0" layoutInCell="1" allowOverlap="1" wp14:anchorId="1DA374B6" wp14:editId="0CA0E566">
            <wp:simplePos x="0" y="0"/>
            <wp:positionH relativeFrom="margin">
              <wp:align>center</wp:align>
            </wp:positionH>
            <wp:positionV relativeFrom="paragraph">
              <wp:posOffset>8890</wp:posOffset>
            </wp:positionV>
            <wp:extent cx="1362075" cy="1905000"/>
            <wp:effectExtent l="0" t="0" r="9525" b="0"/>
            <wp:wrapNone/>
            <wp:docPr id="1083899993" name="Picture 1" descr="A black and white image of a cand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899993" name="Picture 1" descr="A black and white image of a cand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362075" cy="1905000"/>
                    </a:xfrm>
                    <a:prstGeom prst="rect">
                      <a:avLst/>
                    </a:prstGeom>
                  </pic:spPr>
                </pic:pic>
              </a:graphicData>
            </a:graphic>
          </wp:anchor>
        </w:drawing>
      </w:r>
      <w:r w:rsidR="008B74E7">
        <w:rPr>
          <w:b/>
          <w:bCs/>
          <w:sz w:val="48"/>
          <w:szCs w:val="48"/>
        </w:rPr>
        <w:tab/>
      </w:r>
    </w:p>
    <w:p w14:paraId="34CDB25C" w14:textId="77777777" w:rsidR="00A42B36" w:rsidRDefault="00A42B36" w:rsidP="00BD16F4">
      <w:pPr>
        <w:rPr>
          <w:b/>
          <w:bCs/>
          <w:sz w:val="48"/>
          <w:szCs w:val="48"/>
        </w:rPr>
      </w:pPr>
    </w:p>
    <w:p w14:paraId="1871EB31" w14:textId="77777777" w:rsidR="00CB3D8E" w:rsidRDefault="00CB3D8E" w:rsidP="00BD16F4">
      <w:pPr>
        <w:rPr>
          <w:b/>
          <w:bCs/>
          <w:sz w:val="48"/>
          <w:szCs w:val="48"/>
        </w:rPr>
      </w:pPr>
    </w:p>
    <w:p w14:paraId="79E83124" w14:textId="77777777" w:rsidR="00CB3D8E" w:rsidRDefault="00CB3D8E" w:rsidP="00BD16F4">
      <w:pPr>
        <w:rPr>
          <w:b/>
          <w:bCs/>
          <w:sz w:val="48"/>
          <w:szCs w:val="48"/>
        </w:rPr>
      </w:pPr>
    </w:p>
    <w:p w14:paraId="5D0F139C" w14:textId="77777777" w:rsidR="00CB3D8E" w:rsidRDefault="00CB3D8E" w:rsidP="00BD16F4">
      <w:pPr>
        <w:rPr>
          <w:b/>
          <w:bCs/>
          <w:sz w:val="48"/>
          <w:szCs w:val="48"/>
        </w:rPr>
      </w:pPr>
    </w:p>
    <w:p w14:paraId="4795DF57" w14:textId="77777777" w:rsidR="001404FA" w:rsidRDefault="001404FA" w:rsidP="00BD16F4">
      <w:pPr>
        <w:rPr>
          <w:b/>
          <w:bCs/>
          <w:sz w:val="48"/>
          <w:szCs w:val="48"/>
        </w:rPr>
      </w:pPr>
    </w:p>
    <w:p w14:paraId="033381DA" w14:textId="26034DB5" w:rsidR="00577BFD" w:rsidRPr="00812A98" w:rsidRDefault="00577BFD" w:rsidP="00577BFD">
      <w:pPr>
        <w:jc w:val="center"/>
        <w:rPr>
          <w:b/>
          <w:sz w:val="36"/>
          <w:szCs w:val="36"/>
        </w:rPr>
      </w:pPr>
      <w:r w:rsidRPr="00812A98">
        <w:rPr>
          <w:b/>
          <w:sz w:val="36"/>
          <w:szCs w:val="36"/>
        </w:rPr>
        <w:t>Department of Information and Communication Technology</w:t>
      </w:r>
    </w:p>
    <w:p w14:paraId="6A093BD2" w14:textId="77777777" w:rsidR="00577BFD" w:rsidRPr="00812A98" w:rsidRDefault="00577BFD" w:rsidP="00577BFD">
      <w:pPr>
        <w:jc w:val="center"/>
        <w:rPr>
          <w:b/>
          <w:sz w:val="36"/>
          <w:szCs w:val="36"/>
        </w:rPr>
      </w:pPr>
      <w:r w:rsidRPr="00812A98">
        <w:rPr>
          <w:b/>
          <w:sz w:val="36"/>
          <w:szCs w:val="36"/>
        </w:rPr>
        <w:t>Faculty of Technology</w:t>
      </w:r>
    </w:p>
    <w:p w14:paraId="700E4E7B" w14:textId="77777777" w:rsidR="00B51875" w:rsidRPr="00812A98" w:rsidRDefault="00577BFD" w:rsidP="00577BFD">
      <w:pPr>
        <w:jc w:val="center"/>
        <w:rPr>
          <w:b/>
          <w:sz w:val="36"/>
          <w:szCs w:val="36"/>
        </w:rPr>
      </w:pPr>
      <w:r w:rsidRPr="00812A98">
        <w:rPr>
          <w:b/>
          <w:sz w:val="36"/>
          <w:szCs w:val="36"/>
        </w:rPr>
        <w:t>University of Ruhuna</w:t>
      </w:r>
      <w:r w:rsidRPr="00812A98">
        <w:rPr>
          <w:b/>
          <w:sz w:val="36"/>
          <w:szCs w:val="36"/>
        </w:rPr>
        <w:cr/>
      </w:r>
    </w:p>
    <w:p w14:paraId="052094B3" w14:textId="77777777" w:rsidR="00A42B36" w:rsidRPr="00812A98" w:rsidRDefault="00A42B36" w:rsidP="00577BFD">
      <w:pPr>
        <w:jc w:val="center"/>
        <w:rPr>
          <w:b/>
          <w:sz w:val="36"/>
          <w:szCs w:val="36"/>
        </w:rPr>
      </w:pPr>
    </w:p>
    <w:p w14:paraId="5D256993" w14:textId="77777777" w:rsidR="00B51875" w:rsidRPr="00812A98" w:rsidRDefault="00B51875" w:rsidP="00B51875">
      <w:pPr>
        <w:jc w:val="center"/>
        <w:rPr>
          <w:b/>
          <w:sz w:val="28"/>
          <w:szCs w:val="28"/>
        </w:rPr>
      </w:pPr>
      <w:r w:rsidRPr="00812A98">
        <w:rPr>
          <w:b/>
          <w:sz w:val="28"/>
          <w:szCs w:val="28"/>
        </w:rPr>
        <w:t>Database Management Systems Practicum</w:t>
      </w:r>
    </w:p>
    <w:p w14:paraId="7F501513" w14:textId="77777777" w:rsidR="00B51875" w:rsidRPr="00812A98" w:rsidRDefault="00B51875" w:rsidP="00B51875">
      <w:pPr>
        <w:jc w:val="center"/>
        <w:rPr>
          <w:b/>
          <w:sz w:val="28"/>
          <w:szCs w:val="28"/>
        </w:rPr>
      </w:pPr>
      <w:r w:rsidRPr="00812A98">
        <w:rPr>
          <w:b/>
          <w:sz w:val="28"/>
          <w:szCs w:val="28"/>
        </w:rPr>
        <w:t>ICT 1222</w:t>
      </w:r>
    </w:p>
    <w:p w14:paraId="3E457097" w14:textId="77777777" w:rsidR="00B51875" w:rsidRPr="00812A98" w:rsidRDefault="00B51875" w:rsidP="00B51875">
      <w:pPr>
        <w:jc w:val="center"/>
        <w:rPr>
          <w:b/>
          <w:sz w:val="28"/>
          <w:szCs w:val="28"/>
        </w:rPr>
      </w:pPr>
      <w:r w:rsidRPr="00812A98">
        <w:rPr>
          <w:b/>
          <w:sz w:val="28"/>
          <w:szCs w:val="28"/>
        </w:rPr>
        <w:t>Assignment 02 – Mini Project</w:t>
      </w:r>
    </w:p>
    <w:p w14:paraId="29EA832A" w14:textId="77777777" w:rsidR="0093592C" w:rsidRPr="00812A98" w:rsidRDefault="00B51875" w:rsidP="0093592C">
      <w:pPr>
        <w:jc w:val="center"/>
        <w:rPr>
          <w:b/>
          <w:sz w:val="28"/>
          <w:szCs w:val="28"/>
        </w:rPr>
      </w:pPr>
      <w:r w:rsidRPr="00812A98">
        <w:rPr>
          <w:b/>
          <w:sz w:val="28"/>
          <w:szCs w:val="28"/>
        </w:rPr>
        <w:t xml:space="preserve">Group </w:t>
      </w:r>
      <w:r w:rsidR="00BD16F4" w:rsidRPr="00812A98">
        <w:rPr>
          <w:b/>
          <w:sz w:val="28"/>
          <w:szCs w:val="28"/>
        </w:rPr>
        <w:t>03</w:t>
      </w:r>
      <w:r w:rsidRPr="00812A98">
        <w:rPr>
          <w:b/>
          <w:sz w:val="28"/>
          <w:szCs w:val="28"/>
        </w:rPr>
        <w:cr/>
      </w:r>
    </w:p>
    <w:p w14:paraId="10B52398" w14:textId="77777777" w:rsidR="00812A98" w:rsidRDefault="00812A98" w:rsidP="002501A5">
      <w:pPr>
        <w:rPr>
          <w:b/>
          <w:bCs/>
          <w:sz w:val="24"/>
          <w:szCs w:val="24"/>
        </w:rPr>
      </w:pPr>
    </w:p>
    <w:p w14:paraId="4F7F4323" w14:textId="77777777" w:rsidR="00812A98" w:rsidRPr="0046373E" w:rsidRDefault="00812A98" w:rsidP="004859EB">
      <w:pPr>
        <w:spacing w:after="0"/>
        <w:jc w:val="center"/>
        <w:rPr>
          <w:b/>
          <w:bCs/>
          <w:sz w:val="28"/>
          <w:szCs w:val="28"/>
        </w:rPr>
      </w:pPr>
    </w:p>
    <w:p w14:paraId="166B0777" w14:textId="77777777" w:rsidR="0093592C" w:rsidRPr="0046373E" w:rsidRDefault="0093592C" w:rsidP="004859EB">
      <w:pPr>
        <w:spacing w:after="0"/>
        <w:jc w:val="right"/>
        <w:rPr>
          <w:sz w:val="24"/>
          <w:szCs w:val="24"/>
        </w:rPr>
      </w:pPr>
      <w:r w:rsidRPr="0046373E">
        <w:rPr>
          <w:sz w:val="24"/>
          <w:szCs w:val="24"/>
        </w:rPr>
        <w:t xml:space="preserve">Submitted to: Mr. P.H.P. Nuwan </w:t>
      </w:r>
      <w:proofErr w:type="spellStart"/>
      <w:r w:rsidRPr="0046373E">
        <w:rPr>
          <w:sz w:val="24"/>
          <w:szCs w:val="24"/>
        </w:rPr>
        <w:t>Laksiri</w:t>
      </w:r>
      <w:proofErr w:type="spellEnd"/>
    </w:p>
    <w:p w14:paraId="33B7CFFC" w14:textId="0D9D57C1" w:rsidR="001A772B" w:rsidRPr="004859EB" w:rsidRDefault="0093592C" w:rsidP="004859EB">
      <w:pPr>
        <w:spacing w:after="0"/>
        <w:jc w:val="right"/>
        <w:rPr>
          <w:del w:id="0" w:author="Microsoft Word" w:date="2023-09-16T11:29:00Z"/>
        </w:rPr>
      </w:pPr>
      <w:r w:rsidRPr="0046373E">
        <w:rPr>
          <w:sz w:val="24"/>
          <w:szCs w:val="24"/>
        </w:rPr>
        <w:t xml:space="preserve">Submitted by: </w:t>
      </w:r>
      <w:r w:rsidR="000D7825" w:rsidRPr="0046373E">
        <w:rPr>
          <w:sz w:val="24"/>
          <w:szCs w:val="24"/>
        </w:rPr>
        <w:t>TG1055</w:t>
      </w:r>
      <w:r w:rsidRPr="0046373E">
        <w:rPr>
          <w:sz w:val="24"/>
          <w:szCs w:val="24"/>
        </w:rPr>
        <w:t xml:space="preserve"> </w:t>
      </w:r>
      <w:r w:rsidR="000D7825" w:rsidRPr="0046373E">
        <w:rPr>
          <w:sz w:val="24"/>
          <w:szCs w:val="24"/>
        </w:rPr>
        <w:t>–</w:t>
      </w:r>
      <w:r w:rsidRPr="0046373E">
        <w:rPr>
          <w:sz w:val="24"/>
          <w:szCs w:val="24"/>
        </w:rPr>
        <w:t xml:space="preserve"> </w:t>
      </w:r>
      <w:r w:rsidR="000D7825" w:rsidRPr="0046373E">
        <w:rPr>
          <w:sz w:val="24"/>
          <w:szCs w:val="24"/>
        </w:rPr>
        <w:t>GHDB Ashen</w:t>
      </w:r>
      <w:del w:id="1" w:author="Microsoft Word" w:date="2023-09-16T11:29:00Z">
        <w:r w:rsidR="001A772B">
          <w:rPr>
            <w:b/>
            <w:bCs/>
            <w:sz w:val="48"/>
            <w:szCs w:val="48"/>
          </w:rPr>
          <w:br w:type="page"/>
        </w:r>
      </w:del>
    </w:p>
    <w:p w14:paraId="3359B1BE" w14:textId="26DC0C70" w:rsidR="009965AF" w:rsidRDefault="009965AF" w:rsidP="009965AF">
      <w:pPr>
        <w:rPr>
          <w:b/>
          <w:bCs/>
          <w:sz w:val="48"/>
          <w:szCs w:val="48"/>
        </w:rPr>
      </w:pPr>
    </w:p>
    <w:sdt>
      <w:sdtPr>
        <w:id w:val="-1080832294"/>
        <w:docPartObj>
          <w:docPartGallery w:val="Table of Contents"/>
          <w:docPartUnique/>
        </w:docPartObj>
      </w:sdtPr>
      <w:sdtEndPr>
        <w:rPr>
          <w:rFonts w:asciiTheme="minorHAnsi" w:eastAsiaTheme="minorHAnsi" w:hAnsiTheme="minorHAnsi" w:cstheme="minorBidi"/>
          <w:color w:val="auto"/>
          <w:kern w:val="2"/>
          <w14:ligatures w14:val="standardContextual"/>
        </w:rPr>
      </w:sdtEndPr>
      <w:sdtContent>
        <w:p w14:paraId="778C3776" w14:textId="621F866C" w:rsidR="00C6175C" w:rsidRPr="001F6021" w:rsidRDefault="00C6175C">
          <w:pPr>
            <w:pStyle w:val="TOCHeading"/>
            <w:rPr>
              <w:sz w:val="52"/>
              <w:szCs w:val="52"/>
            </w:rPr>
          </w:pPr>
          <w:r w:rsidRPr="001F6021">
            <w:rPr>
              <w:sz w:val="52"/>
              <w:szCs w:val="52"/>
            </w:rPr>
            <w:t xml:space="preserve">Table </w:t>
          </w:r>
          <w:r w:rsidR="001F6021" w:rsidRPr="001F6021">
            <w:rPr>
              <w:sz w:val="52"/>
              <w:szCs w:val="52"/>
            </w:rPr>
            <w:t>of Contents</w:t>
          </w:r>
        </w:p>
        <w:p w14:paraId="1124089C" w14:textId="77777777" w:rsidR="001F6021" w:rsidRPr="001F6021" w:rsidRDefault="001F6021" w:rsidP="001F6021"/>
        <w:p w14:paraId="410657D4" w14:textId="0DCDA290" w:rsidR="00C6175C" w:rsidRPr="001F6021" w:rsidRDefault="00C6175C">
          <w:pPr>
            <w:pStyle w:val="TOC1"/>
            <w:tabs>
              <w:tab w:val="right" w:leader="dot" w:pos="9350"/>
            </w:tabs>
            <w:rPr>
              <w:rFonts w:cstheme="minorBidi"/>
              <w:kern w:val="2"/>
              <w:sz w:val="32"/>
              <w:szCs w:val="32"/>
              <w14:ligatures w14:val="standardContextual"/>
            </w:rPr>
          </w:pPr>
          <w:r w:rsidRPr="001F6021">
            <w:rPr>
              <w:sz w:val="32"/>
              <w:szCs w:val="32"/>
            </w:rPr>
            <w:fldChar w:fldCharType="begin"/>
          </w:r>
          <w:r w:rsidRPr="001F6021">
            <w:rPr>
              <w:sz w:val="32"/>
              <w:szCs w:val="32"/>
            </w:rPr>
            <w:instrText xml:space="preserve"> TOC \o "1-3" \h \z \u </w:instrText>
          </w:r>
          <w:r w:rsidRPr="001F6021">
            <w:rPr>
              <w:sz w:val="32"/>
              <w:szCs w:val="32"/>
            </w:rPr>
            <w:fldChar w:fldCharType="separate"/>
          </w:r>
          <w:hyperlink w:anchor="_Toc145968595" w:history="1">
            <w:r w:rsidRPr="001F6021">
              <w:rPr>
                <w:rStyle w:val="Hyperlink"/>
                <w:sz w:val="32"/>
                <w:szCs w:val="32"/>
              </w:rPr>
              <w:t>Introduction</w:t>
            </w:r>
            <w:r w:rsidRPr="001F6021">
              <w:rPr>
                <w:webHidden/>
                <w:sz w:val="32"/>
                <w:szCs w:val="32"/>
              </w:rPr>
              <w:tab/>
            </w:r>
            <w:r w:rsidRPr="001F6021">
              <w:rPr>
                <w:webHidden/>
                <w:sz w:val="32"/>
                <w:szCs w:val="32"/>
              </w:rPr>
              <w:fldChar w:fldCharType="begin"/>
            </w:r>
            <w:r w:rsidRPr="001F6021">
              <w:rPr>
                <w:webHidden/>
                <w:sz w:val="32"/>
                <w:szCs w:val="32"/>
              </w:rPr>
              <w:instrText xml:space="preserve"> PAGEREF _Toc145968595 \h </w:instrText>
            </w:r>
            <w:r w:rsidRPr="001F6021">
              <w:rPr>
                <w:webHidden/>
                <w:sz w:val="32"/>
                <w:szCs w:val="32"/>
              </w:rPr>
            </w:r>
            <w:r w:rsidRPr="001F6021">
              <w:rPr>
                <w:webHidden/>
                <w:sz w:val="32"/>
                <w:szCs w:val="32"/>
              </w:rPr>
              <w:fldChar w:fldCharType="separate"/>
            </w:r>
            <w:r w:rsidRPr="001F6021">
              <w:rPr>
                <w:webHidden/>
                <w:sz w:val="32"/>
                <w:szCs w:val="32"/>
              </w:rPr>
              <w:t>3</w:t>
            </w:r>
            <w:r w:rsidRPr="001F6021">
              <w:rPr>
                <w:webHidden/>
                <w:sz w:val="32"/>
                <w:szCs w:val="32"/>
              </w:rPr>
              <w:fldChar w:fldCharType="end"/>
            </w:r>
          </w:hyperlink>
        </w:p>
        <w:p w14:paraId="2B643297" w14:textId="5A2369AA" w:rsidR="00C6175C" w:rsidRPr="001F6021" w:rsidRDefault="00C6175C">
          <w:pPr>
            <w:pStyle w:val="TOC1"/>
            <w:tabs>
              <w:tab w:val="right" w:leader="dot" w:pos="9350"/>
            </w:tabs>
            <w:rPr>
              <w:rFonts w:cstheme="minorBidi"/>
              <w:kern w:val="2"/>
              <w:sz w:val="32"/>
              <w:szCs w:val="32"/>
              <w14:ligatures w14:val="standardContextual"/>
            </w:rPr>
          </w:pPr>
          <w:hyperlink w:anchor="_Toc145968596" w:history="1">
            <w:r w:rsidRPr="001F6021">
              <w:rPr>
                <w:rStyle w:val="Hyperlink"/>
                <w:sz w:val="32"/>
                <w:szCs w:val="32"/>
              </w:rPr>
              <w:t>Document Purpose</w:t>
            </w:r>
            <w:r w:rsidRPr="001F6021">
              <w:rPr>
                <w:webHidden/>
                <w:sz w:val="32"/>
                <w:szCs w:val="32"/>
              </w:rPr>
              <w:tab/>
            </w:r>
            <w:r w:rsidRPr="001F6021">
              <w:rPr>
                <w:webHidden/>
                <w:sz w:val="32"/>
                <w:szCs w:val="32"/>
              </w:rPr>
              <w:fldChar w:fldCharType="begin"/>
            </w:r>
            <w:r w:rsidRPr="001F6021">
              <w:rPr>
                <w:webHidden/>
                <w:sz w:val="32"/>
                <w:szCs w:val="32"/>
              </w:rPr>
              <w:instrText xml:space="preserve"> PAGEREF _Toc145968596 \h </w:instrText>
            </w:r>
            <w:r w:rsidRPr="001F6021">
              <w:rPr>
                <w:webHidden/>
                <w:sz w:val="32"/>
                <w:szCs w:val="32"/>
              </w:rPr>
            </w:r>
            <w:r w:rsidRPr="001F6021">
              <w:rPr>
                <w:webHidden/>
                <w:sz w:val="32"/>
                <w:szCs w:val="32"/>
              </w:rPr>
              <w:fldChar w:fldCharType="separate"/>
            </w:r>
            <w:r w:rsidRPr="001F6021">
              <w:rPr>
                <w:webHidden/>
                <w:sz w:val="32"/>
                <w:szCs w:val="32"/>
              </w:rPr>
              <w:t>3</w:t>
            </w:r>
            <w:r w:rsidRPr="001F6021">
              <w:rPr>
                <w:webHidden/>
                <w:sz w:val="32"/>
                <w:szCs w:val="32"/>
              </w:rPr>
              <w:fldChar w:fldCharType="end"/>
            </w:r>
          </w:hyperlink>
        </w:p>
        <w:p w14:paraId="3DF584C7" w14:textId="466514E5" w:rsidR="00C6175C" w:rsidRPr="001F6021" w:rsidRDefault="00C6175C">
          <w:pPr>
            <w:pStyle w:val="TOC1"/>
            <w:tabs>
              <w:tab w:val="right" w:leader="dot" w:pos="9350"/>
            </w:tabs>
            <w:rPr>
              <w:rFonts w:cstheme="minorBidi"/>
              <w:kern w:val="2"/>
              <w:sz w:val="32"/>
              <w:szCs w:val="32"/>
              <w14:ligatures w14:val="standardContextual"/>
            </w:rPr>
          </w:pPr>
          <w:hyperlink w:anchor="_Toc145968597" w:history="1">
            <w:r w:rsidRPr="001F6021">
              <w:rPr>
                <w:rStyle w:val="Hyperlink"/>
                <w:sz w:val="32"/>
                <w:szCs w:val="32"/>
              </w:rPr>
              <w:t>Scope</w:t>
            </w:r>
            <w:r w:rsidRPr="001F6021">
              <w:rPr>
                <w:webHidden/>
                <w:sz w:val="32"/>
                <w:szCs w:val="32"/>
              </w:rPr>
              <w:tab/>
            </w:r>
            <w:r w:rsidRPr="001F6021">
              <w:rPr>
                <w:webHidden/>
                <w:sz w:val="32"/>
                <w:szCs w:val="32"/>
              </w:rPr>
              <w:fldChar w:fldCharType="begin"/>
            </w:r>
            <w:r w:rsidRPr="001F6021">
              <w:rPr>
                <w:webHidden/>
                <w:sz w:val="32"/>
                <w:szCs w:val="32"/>
              </w:rPr>
              <w:instrText xml:space="preserve"> PAGEREF _Toc145968597 \h </w:instrText>
            </w:r>
            <w:r w:rsidRPr="001F6021">
              <w:rPr>
                <w:webHidden/>
                <w:sz w:val="32"/>
                <w:szCs w:val="32"/>
              </w:rPr>
            </w:r>
            <w:r w:rsidRPr="001F6021">
              <w:rPr>
                <w:webHidden/>
                <w:sz w:val="32"/>
                <w:szCs w:val="32"/>
              </w:rPr>
              <w:fldChar w:fldCharType="separate"/>
            </w:r>
            <w:r w:rsidRPr="001F6021">
              <w:rPr>
                <w:webHidden/>
                <w:sz w:val="32"/>
                <w:szCs w:val="32"/>
              </w:rPr>
              <w:t>3</w:t>
            </w:r>
            <w:r w:rsidRPr="001F6021">
              <w:rPr>
                <w:webHidden/>
                <w:sz w:val="32"/>
                <w:szCs w:val="32"/>
              </w:rPr>
              <w:fldChar w:fldCharType="end"/>
            </w:r>
          </w:hyperlink>
        </w:p>
        <w:p w14:paraId="0EF3896F" w14:textId="51F5F391" w:rsidR="00C6175C" w:rsidRPr="001F6021" w:rsidRDefault="00C6175C">
          <w:pPr>
            <w:pStyle w:val="TOC1"/>
            <w:tabs>
              <w:tab w:val="right" w:leader="dot" w:pos="9350"/>
            </w:tabs>
            <w:rPr>
              <w:rFonts w:cstheme="minorBidi"/>
              <w:kern w:val="2"/>
              <w:sz w:val="32"/>
              <w:szCs w:val="32"/>
              <w14:ligatures w14:val="standardContextual"/>
            </w:rPr>
          </w:pPr>
          <w:hyperlink w:anchor="_Toc145968598" w:history="1">
            <w:r w:rsidRPr="001F6021">
              <w:rPr>
                <w:rStyle w:val="Hyperlink"/>
                <w:sz w:val="32"/>
                <w:szCs w:val="32"/>
              </w:rPr>
              <w:t>Brief Introduction to the Solution</w:t>
            </w:r>
            <w:r w:rsidRPr="001F6021">
              <w:rPr>
                <w:webHidden/>
                <w:sz w:val="32"/>
                <w:szCs w:val="32"/>
              </w:rPr>
              <w:tab/>
            </w:r>
            <w:r w:rsidRPr="001F6021">
              <w:rPr>
                <w:webHidden/>
                <w:sz w:val="32"/>
                <w:szCs w:val="32"/>
              </w:rPr>
              <w:fldChar w:fldCharType="begin"/>
            </w:r>
            <w:r w:rsidRPr="001F6021">
              <w:rPr>
                <w:webHidden/>
                <w:sz w:val="32"/>
                <w:szCs w:val="32"/>
              </w:rPr>
              <w:instrText xml:space="preserve"> PAGEREF _Toc145968598 \h </w:instrText>
            </w:r>
            <w:r w:rsidRPr="001F6021">
              <w:rPr>
                <w:webHidden/>
                <w:sz w:val="32"/>
                <w:szCs w:val="32"/>
              </w:rPr>
            </w:r>
            <w:r w:rsidRPr="001F6021">
              <w:rPr>
                <w:webHidden/>
                <w:sz w:val="32"/>
                <w:szCs w:val="32"/>
              </w:rPr>
              <w:fldChar w:fldCharType="separate"/>
            </w:r>
            <w:r w:rsidRPr="001F6021">
              <w:rPr>
                <w:webHidden/>
                <w:sz w:val="32"/>
                <w:szCs w:val="32"/>
              </w:rPr>
              <w:t>6</w:t>
            </w:r>
            <w:r w:rsidRPr="001F6021">
              <w:rPr>
                <w:webHidden/>
                <w:sz w:val="32"/>
                <w:szCs w:val="32"/>
              </w:rPr>
              <w:fldChar w:fldCharType="end"/>
            </w:r>
          </w:hyperlink>
        </w:p>
        <w:p w14:paraId="2FEC1136" w14:textId="6B180D81" w:rsidR="00C6175C" w:rsidRPr="001F6021" w:rsidRDefault="00C6175C">
          <w:pPr>
            <w:pStyle w:val="TOC1"/>
            <w:tabs>
              <w:tab w:val="right" w:leader="dot" w:pos="9350"/>
            </w:tabs>
            <w:rPr>
              <w:rFonts w:cstheme="minorBidi"/>
              <w:kern w:val="2"/>
              <w:sz w:val="32"/>
              <w:szCs w:val="32"/>
              <w14:ligatures w14:val="standardContextual"/>
            </w:rPr>
          </w:pPr>
          <w:hyperlink w:anchor="_Toc145968599" w:history="1">
            <w:r w:rsidRPr="001F6021">
              <w:rPr>
                <w:rStyle w:val="Hyperlink"/>
                <w:sz w:val="32"/>
                <w:szCs w:val="32"/>
              </w:rPr>
              <w:t>Overview</w:t>
            </w:r>
            <w:r w:rsidRPr="001F6021">
              <w:rPr>
                <w:webHidden/>
                <w:sz w:val="32"/>
                <w:szCs w:val="32"/>
              </w:rPr>
              <w:tab/>
            </w:r>
            <w:r w:rsidRPr="001F6021">
              <w:rPr>
                <w:webHidden/>
                <w:sz w:val="32"/>
                <w:szCs w:val="32"/>
              </w:rPr>
              <w:fldChar w:fldCharType="begin"/>
            </w:r>
            <w:r w:rsidRPr="001F6021">
              <w:rPr>
                <w:webHidden/>
                <w:sz w:val="32"/>
                <w:szCs w:val="32"/>
              </w:rPr>
              <w:instrText xml:space="preserve"> PAGEREF _Toc145968599 \h </w:instrText>
            </w:r>
            <w:r w:rsidRPr="001F6021">
              <w:rPr>
                <w:webHidden/>
                <w:sz w:val="32"/>
                <w:szCs w:val="32"/>
              </w:rPr>
            </w:r>
            <w:r w:rsidRPr="001F6021">
              <w:rPr>
                <w:webHidden/>
                <w:sz w:val="32"/>
                <w:szCs w:val="32"/>
              </w:rPr>
              <w:fldChar w:fldCharType="separate"/>
            </w:r>
            <w:r w:rsidRPr="001F6021">
              <w:rPr>
                <w:webHidden/>
                <w:sz w:val="32"/>
                <w:szCs w:val="32"/>
              </w:rPr>
              <w:t>6</w:t>
            </w:r>
            <w:r w:rsidRPr="001F6021">
              <w:rPr>
                <w:webHidden/>
                <w:sz w:val="32"/>
                <w:szCs w:val="32"/>
              </w:rPr>
              <w:fldChar w:fldCharType="end"/>
            </w:r>
          </w:hyperlink>
        </w:p>
        <w:p w14:paraId="0E5D0CB4" w14:textId="2DB9D1F5" w:rsidR="00C6175C" w:rsidRPr="001F6021" w:rsidRDefault="00C6175C">
          <w:pPr>
            <w:pStyle w:val="TOC1"/>
            <w:tabs>
              <w:tab w:val="right" w:leader="dot" w:pos="9350"/>
            </w:tabs>
            <w:rPr>
              <w:rFonts w:cstheme="minorBidi"/>
              <w:kern w:val="2"/>
              <w:sz w:val="32"/>
              <w:szCs w:val="32"/>
              <w14:ligatures w14:val="standardContextual"/>
            </w:rPr>
          </w:pPr>
          <w:hyperlink w:anchor="_Toc145968600" w:history="1">
            <w:r w:rsidRPr="001F6021">
              <w:rPr>
                <w:rStyle w:val="Hyperlink"/>
                <w:sz w:val="32"/>
                <w:szCs w:val="32"/>
              </w:rPr>
              <w:t>Purpose</w:t>
            </w:r>
            <w:r w:rsidRPr="001F6021">
              <w:rPr>
                <w:webHidden/>
                <w:sz w:val="32"/>
                <w:szCs w:val="32"/>
              </w:rPr>
              <w:tab/>
            </w:r>
            <w:r w:rsidRPr="001F6021">
              <w:rPr>
                <w:webHidden/>
                <w:sz w:val="32"/>
                <w:szCs w:val="32"/>
              </w:rPr>
              <w:fldChar w:fldCharType="begin"/>
            </w:r>
            <w:r w:rsidRPr="001F6021">
              <w:rPr>
                <w:webHidden/>
                <w:sz w:val="32"/>
                <w:szCs w:val="32"/>
              </w:rPr>
              <w:instrText xml:space="preserve"> PAGEREF _Toc145968600 \h </w:instrText>
            </w:r>
            <w:r w:rsidRPr="001F6021">
              <w:rPr>
                <w:webHidden/>
                <w:sz w:val="32"/>
                <w:szCs w:val="32"/>
              </w:rPr>
            </w:r>
            <w:r w:rsidRPr="001F6021">
              <w:rPr>
                <w:webHidden/>
                <w:sz w:val="32"/>
                <w:szCs w:val="32"/>
              </w:rPr>
              <w:fldChar w:fldCharType="separate"/>
            </w:r>
            <w:r w:rsidRPr="001F6021">
              <w:rPr>
                <w:webHidden/>
                <w:sz w:val="32"/>
                <w:szCs w:val="32"/>
              </w:rPr>
              <w:t>6</w:t>
            </w:r>
            <w:r w:rsidRPr="001F6021">
              <w:rPr>
                <w:webHidden/>
                <w:sz w:val="32"/>
                <w:szCs w:val="32"/>
              </w:rPr>
              <w:fldChar w:fldCharType="end"/>
            </w:r>
          </w:hyperlink>
        </w:p>
        <w:p w14:paraId="22BCFED4" w14:textId="79664ECF" w:rsidR="00C6175C" w:rsidRPr="001F6021" w:rsidRDefault="00C6175C">
          <w:pPr>
            <w:pStyle w:val="TOC1"/>
            <w:tabs>
              <w:tab w:val="right" w:leader="dot" w:pos="9350"/>
            </w:tabs>
            <w:rPr>
              <w:rFonts w:cstheme="minorBidi"/>
              <w:kern w:val="2"/>
              <w:sz w:val="32"/>
              <w:szCs w:val="32"/>
              <w14:ligatures w14:val="standardContextual"/>
            </w:rPr>
          </w:pPr>
          <w:hyperlink w:anchor="_Toc145968601" w:history="1">
            <w:r w:rsidRPr="001F6021">
              <w:rPr>
                <w:rStyle w:val="Hyperlink"/>
                <w:sz w:val="32"/>
                <w:szCs w:val="32"/>
              </w:rPr>
              <w:t>Key Features</w:t>
            </w:r>
            <w:r w:rsidRPr="001F6021">
              <w:rPr>
                <w:webHidden/>
                <w:sz w:val="32"/>
                <w:szCs w:val="32"/>
              </w:rPr>
              <w:tab/>
            </w:r>
            <w:r w:rsidRPr="001F6021">
              <w:rPr>
                <w:webHidden/>
                <w:sz w:val="32"/>
                <w:szCs w:val="32"/>
              </w:rPr>
              <w:fldChar w:fldCharType="begin"/>
            </w:r>
            <w:r w:rsidRPr="001F6021">
              <w:rPr>
                <w:webHidden/>
                <w:sz w:val="32"/>
                <w:szCs w:val="32"/>
              </w:rPr>
              <w:instrText xml:space="preserve"> PAGEREF _Toc145968601 \h </w:instrText>
            </w:r>
            <w:r w:rsidRPr="001F6021">
              <w:rPr>
                <w:webHidden/>
                <w:sz w:val="32"/>
                <w:szCs w:val="32"/>
              </w:rPr>
            </w:r>
            <w:r w:rsidRPr="001F6021">
              <w:rPr>
                <w:webHidden/>
                <w:sz w:val="32"/>
                <w:szCs w:val="32"/>
              </w:rPr>
              <w:fldChar w:fldCharType="separate"/>
            </w:r>
            <w:r w:rsidRPr="001F6021">
              <w:rPr>
                <w:webHidden/>
                <w:sz w:val="32"/>
                <w:szCs w:val="32"/>
              </w:rPr>
              <w:t>6</w:t>
            </w:r>
            <w:r w:rsidRPr="001F6021">
              <w:rPr>
                <w:webHidden/>
                <w:sz w:val="32"/>
                <w:szCs w:val="32"/>
              </w:rPr>
              <w:fldChar w:fldCharType="end"/>
            </w:r>
          </w:hyperlink>
        </w:p>
        <w:p w14:paraId="4788CFA6" w14:textId="73CE6727" w:rsidR="00C6175C" w:rsidRPr="001F6021" w:rsidRDefault="00C6175C">
          <w:pPr>
            <w:pStyle w:val="TOC1"/>
            <w:tabs>
              <w:tab w:val="right" w:leader="dot" w:pos="9350"/>
            </w:tabs>
            <w:rPr>
              <w:rFonts w:cstheme="minorBidi"/>
              <w:kern w:val="2"/>
              <w:sz w:val="32"/>
              <w:szCs w:val="32"/>
              <w14:ligatures w14:val="standardContextual"/>
            </w:rPr>
          </w:pPr>
          <w:hyperlink w:anchor="_Toc145968602" w:history="1">
            <w:r w:rsidRPr="001F6021">
              <w:rPr>
                <w:rStyle w:val="Hyperlink"/>
                <w:sz w:val="32"/>
                <w:szCs w:val="32"/>
              </w:rPr>
              <w:t>Contributi</w:t>
            </w:r>
            <w:r w:rsidRPr="001F6021">
              <w:rPr>
                <w:rStyle w:val="Hyperlink"/>
                <w:sz w:val="32"/>
                <w:szCs w:val="32"/>
              </w:rPr>
              <w:t>o</w:t>
            </w:r>
            <w:r w:rsidRPr="001F6021">
              <w:rPr>
                <w:rStyle w:val="Hyperlink"/>
                <w:sz w:val="32"/>
                <w:szCs w:val="32"/>
              </w:rPr>
              <w:t>n</w:t>
            </w:r>
            <w:r w:rsidRPr="001F6021">
              <w:rPr>
                <w:webHidden/>
                <w:sz w:val="32"/>
                <w:szCs w:val="32"/>
              </w:rPr>
              <w:tab/>
            </w:r>
            <w:r w:rsidRPr="001F6021">
              <w:rPr>
                <w:webHidden/>
                <w:sz w:val="32"/>
                <w:szCs w:val="32"/>
              </w:rPr>
              <w:fldChar w:fldCharType="begin"/>
            </w:r>
            <w:r w:rsidRPr="001F6021">
              <w:rPr>
                <w:webHidden/>
                <w:sz w:val="32"/>
                <w:szCs w:val="32"/>
              </w:rPr>
              <w:instrText xml:space="preserve"> PAGEREF _Toc145968602 \h </w:instrText>
            </w:r>
            <w:r w:rsidRPr="001F6021">
              <w:rPr>
                <w:webHidden/>
                <w:sz w:val="32"/>
                <w:szCs w:val="32"/>
              </w:rPr>
            </w:r>
            <w:r w:rsidRPr="001F6021">
              <w:rPr>
                <w:webHidden/>
                <w:sz w:val="32"/>
                <w:szCs w:val="32"/>
              </w:rPr>
              <w:fldChar w:fldCharType="separate"/>
            </w:r>
            <w:r w:rsidRPr="001F6021">
              <w:rPr>
                <w:webHidden/>
                <w:sz w:val="32"/>
                <w:szCs w:val="32"/>
              </w:rPr>
              <w:t>9</w:t>
            </w:r>
            <w:r w:rsidRPr="001F6021">
              <w:rPr>
                <w:webHidden/>
                <w:sz w:val="32"/>
                <w:szCs w:val="32"/>
              </w:rPr>
              <w:fldChar w:fldCharType="end"/>
            </w:r>
          </w:hyperlink>
        </w:p>
        <w:p w14:paraId="59389C82" w14:textId="5058270C" w:rsidR="00C6175C" w:rsidRPr="001F6021" w:rsidRDefault="00C6175C">
          <w:pPr>
            <w:rPr>
              <w:sz w:val="32"/>
              <w:szCs w:val="32"/>
            </w:rPr>
          </w:pPr>
          <w:r w:rsidRPr="001F6021">
            <w:rPr>
              <w:sz w:val="32"/>
              <w:szCs w:val="32"/>
            </w:rPr>
            <w:fldChar w:fldCharType="end"/>
          </w:r>
        </w:p>
      </w:sdtContent>
    </w:sdt>
    <w:p w14:paraId="62D5E2E0" w14:textId="77777777" w:rsidR="00DD58D9" w:rsidRDefault="00DD58D9" w:rsidP="00401E59">
      <w:pPr>
        <w:pStyle w:val="Heading1"/>
      </w:pPr>
      <w:r>
        <w:br w:type="page"/>
      </w:r>
    </w:p>
    <w:p w14:paraId="08D9CEB8" w14:textId="77777777" w:rsidR="009965AF" w:rsidRDefault="009965AF" w:rsidP="009965AF">
      <w:pPr>
        <w:rPr>
          <w:b/>
          <w:bCs/>
          <w:sz w:val="48"/>
          <w:szCs w:val="48"/>
        </w:rPr>
      </w:pPr>
    </w:p>
    <w:p w14:paraId="4FB8007E" w14:textId="37AF7124" w:rsidR="00A24873" w:rsidRPr="00A24873" w:rsidRDefault="00A24873" w:rsidP="009965AF">
      <w:pPr>
        <w:rPr>
          <w:b/>
          <w:bCs/>
          <w:sz w:val="48"/>
          <w:szCs w:val="48"/>
        </w:rPr>
      </w:pPr>
      <w:r w:rsidRPr="00A24873">
        <w:rPr>
          <w:b/>
          <w:bCs/>
          <w:sz w:val="48"/>
          <w:szCs w:val="48"/>
        </w:rPr>
        <w:t>Faculty of Technology Student Information and Result Management System</w:t>
      </w:r>
    </w:p>
    <w:p w14:paraId="28BE1819" w14:textId="77777777" w:rsidR="00932184" w:rsidRDefault="00932184" w:rsidP="00A24873">
      <w:pPr>
        <w:rPr>
          <w:b/>
          <w:bCs/>
          <w:sz w:val="40"/>
          <w:szCs w:val="40"/>
        </w:rPr>
      </w:pPr>
    </w:p>
    <w:p w14:paraId="1E7FFE32" w14:textId="3CBC8EC6" w:rsidR="00A24873" w:rsidRPr="00A24873" w:rsidRDefault="00A24873" w:rsidP="00401E59">
      <w:pPr>
        <w:pStyle w:val="Heading1"/>
        <w:rPr>
          <w:b w:val="0"/>
        </w:rPr>
      </w:pPr>
      <w:bookmarkStart w:id="2" w:name="_Toc145968595"/>
      <w:r w:rsidRPr="00A24873">
        <w:t>Introduction</w:t>
      </w:r>
      <w:bookmarkEnd w:id="2"/>
    </w:p>
    <w:p w14:paraId="6AD3972C" w14:textId="4986FEC1" w:rsidR="00C71ADB" w:rsidRPr="00A24873" w:rsidRDefault="00C71ADB" w:rsidP="00A24873">
      <w:pPr>
        <w:rPr>
          <w:sz w:val="28"/>
          <w:szCs w:val="28"/>
        </w:rPr>
      </w:pPr>
      <w:r w:rsidRPr="00C71ADB">
        <w:rPr>
          <w:sz w:val="28"/>
          <w:szCs w:val="28"/>
        </w:rPr>
        <w:t>The Faculty of Technology Student Information and Result Management System (FOT-SIRMS) is a comprehensive software solution designed to address the specific needs of the Faculty of Technology. This project is undertaken to develop an efficient and user-friendly system that enables the faculty to manage critical aspects of student information, academic records, attendance, marks, and result management seamlessly.</w:t>
      </w:r>
    </w:p>
    <w:p w14:paraId="66AE1EC1" w14:textId="77777777" w:rsidR="00A24873" w:rsidRDefault="00A24873" w:rsidP="00A24873"/>
    <w:p w14:paraId="54FAFF3C" w14:textId="2EB90A40" w:rsidR="00C71ADB" w:rsidRDefault="00FA7B60" w:rsidP="00401E59">
      <w:pPr>
        <w:pStyle w:val="Heading1"/>
      </w:pPr>
      <w:bookmarkStart w:id="3" w:name="_Toc145968596"/>
      <w:r w:rsidRPr="00FA7B60">
        <w:t>Document Purpose</w:t>
      </w:r>
      <w:bookmarkEnd w:id="3"/>
    </w:p>
    <w:p w14:paraId="1A6A811B" w14:textId="7A30A8EB" w:rsidR="00FA7B60" w:rsidRPr="003B263A" w:rsidRDefault="003B263A" w:rsidP="00A24873">
      <w:pPr>
        <w:rPr>
          <w:sz w:val="28"/>
          <w:szCs w:val="28"/>
        </w:rPr>
      </w:pPr>
      <w:r w:rsidRPr="003B263A">
        <w:rPr>
          <w:sz w:val="28"/>
          <w:szCs w:val="28"/>
        </w:rPr>
        <w:t>The purpose of this document is to provide a clear and detailed outline of the functional and non-functional requirements of FOT-SIRMS. It serves as a reference guide for all stakeholders involved in the project, including developers, testers, administrators, and faculty members. Additionally, this document lays the foundation for effective project planning, design, development, and testing.</w:t>
      </w:r>
    </w:p>
    <w:p w14:paraId="2AEB252A" w14:textId="2CE32B87" w:rsidR="00932184" w:rsidRDefault="00932184">
      <w:pPr>
        <w:rPr>
          <w:b/>
          <w:bCs/>
          <w:sz w:val="40"/>
          <w:szCs w:val="40"/>
        </w:rPr>
      </w:pPr>
    </w:p>
    <w:p w14:paraId="68ED9AC8" w14:textId="473CF9B3" w:rsidR="00F17EF9" w:rsidRDefault="00F16433" w:rsidP="00401E59">
      <w:pPr>
        <w:pStyle w:val="Heading1"/>
      </w:pPr>
      <w:bookmarkStart w:id="4" w:name="_Toc145968597"/>
      <w:r>
        <w:t>Scope</w:t>
      </w:r>
      <w:bookmarkEnd w:id="4"/>
    </w:p>
    <w:p w14:paraId="50934A1F" w14:textId="78AF1664" w:rsidR="00F16433" w:rsidRPr="00F16433" w:rsidRDefault="00F16433" w:rsidP="00F16433">
      <w:pPr>
        <w:rPr>
          <w:sz w:val="28"/>
          <w:szCs w:val="28"/>
        </w:rPr>
      </w:pPr>
      <w:r w:rsidRPr="00F16433">
        <w:rPr>
          <w:sz w:val="28"/>
          <w:szCs w:val="28"/>
        </w:rPr>
        <w:t>The FOT-SIRMS project aims to develop a system capable of managing the following aspects:</w:t>
      </w:r>
    </w:p>
    <w:p w14:paraId="3D8F6333" w14:textId="47D3B829" w:rsidR="00F16433" w:rsidRPr="00EF2306" w:rsidRDefault="00F16433" w:rsidP="00EF2306">
      <w:pPr>
        <w:pStyle w:val="ListParagraph"/>
        <w:numPr>
          <w:ilvl w:val="0"/>
          <w:numId w:val="2"/>
        </w:numPr>
        <w:rPr>
          <w:sz w:val="28"/>
          <w:szCs w:val="28"/>
        </w:rPr>
      </w:pPr>
      <w:r w:rsidRPr="00EF2306">
        <w:rPr>
          <w:b/>
          <w:bCs/>
          <w:sz w:val="28"/>
          <w:szCs w:val="28"/>
        </w:rPr>
        <w:t>User Management</w:t>
      </w:r>
      <w:r w:rsidRPr="00EF2306">
        <w:rPr>
          <w:sz w:val="28"/>
          <w:szCs w:val="28"/>
        </w:rPr>
        <w:t>: Creation and management of user accounts with distinct privileges for Admin, Dean, Lecturer, Technical Officer, and Student roles.</w:t>
      </w:r>
    </w:p>
    <w:p w14:paraId="0A31913B" w14:textId="3FEBA52A" w:rsidR="00F16433" w:rsidRPr="00EF2306" w:rsidRDefault="00F16433" w:rsidP="00EF2306">
      <w:pPr>
        <w:pStyle w:val="ListParagraph"/>
        <w:numPr>
          <w:ilvl w:val="0"/>
          <w:numId w:val="2"/>
        </w:numPr>
        <w:rPr>
          <w:sz w:val="28"/>
          <w:szCs w:val="28"/>
        </w:rPr>
      </w:pPr>
      <w:r w:rsidRPr="00EF2306">
        <w:rPr>
          <w:b/>
          <w:bCs/>
          <w:sz w:val="28"/>
          <w:szCs w:val="28"/>
        </w:rPr>
        <w:t>Data Storage</w:t>
      </w:r>
      <w:r w:rsidRPr="00EF2306">
        <w:rPr>
          <w:sz w:val="28"/>
          <w:szCs w:val="28"/>
        </w:rPr>
        <w:t>: Storage of diverse data types, including student details, marks, attendance records, course unit information, and user data.</w:t>
      </w:r>
    </w:p>
    <w:p w14:paraId="6C4B9941" w14:textId="46B232B5" w:rsidR="00F16433" w:rsidRPr="00EF2306" w:rsidRDefault="00F16433" w:rsidP="00EF2306">
      <w:pPr>
        <w:pStyle w:val="ListParagraph"/>
        <w:numPr>
          <w:ilvl w:val="0"/>
          <w:numId w:val="2"/>
        </w:numPr>
        <w:rPr>
          <w:sz w:val="28"/>
          <w:szCs w:val="28"/>
        </w:rPr>
      </w:pPr>
      <w:r w:rsidRPr="00EF2306">
        <w:rPr>
          <w:b/>
          <w:bCs/>
          <w:sz w:val="28"/>
          <w:szCs w:val="28"/>
        </w:rPr>
        <w:lastRenderedPageBreak/>
        <w:t>Attendance Management</w:t>
      </w:r>
      <w:r w:rsidRPr="00EF2306">
        <w:rPr>
          <w:sz w:val="28"/>
          <w:szCs w:val="28"/>
        </w:rPr>
        <w:t>: Recording and tracking student attendance for various courses, accommodating medical leaves, and generating attendance summaries.</w:t>
      </w:r>
    </w:p>
    <w:p w14:paraId="4E7FA842" w14:textId="4F8E7B55" w:rsidR="00F16433" w:rsidRPr="00EF2306" w:rsidRDefault="00F16433" w:rsidP="00EF2306">
      <w:pPr>
        <w:pStyle w:val="ListParagraph"/>
        <w:numPr>
          <w:ilvl w:val="0"/>
          <w:numId w:val="2"/>
        </w:numPr>
        <w:rPr>
          <w:sz w:val="28"/>
          <w:szCs w:val="28"/>
        </w:rPr>
      </w:pPr>
      <w:r w:rsidRPr="00EF2306">
        <w:rPr>
          <w:b/>
          <w:bCs/>
          <w:sz w:val="28"/>
          <w:szCs w:val="28"/>
        </w:rPr>
        <w:t>Marks Management</w:t>
      </w:r>
      <w:r w:rsidRPr="00EF2306">
        <w:rPr>
          <w:sz w:val="28"/>
          <w:szCs w:val="28"/>
        </w:rPr>
        <w:t>: Recording and calculating marks for diverse assessments, including quizzes, mid-semester exams, and final exams. It includes eligibility checks based on Continuous Assessment (CA) criteria.</w:t>
      </w:r>
    </w:p>
    <w:p w14:paraId="0DE4BBE6" w14:textId="3C4FC8ED" w:rsidR="00F16433" w:rsidRPr="00EF2306" w:rsidRDefault="00F16433" w:rsidP="00EF2306">
      <w:pPr>
        <w:pStyle w:val="ListParagraph"/>
        <w:numPr>
          <w:ilvl w:val="0"/>
          <w:numId w:val="2"/>
        </w:numPr>
        <w:rPr>
          <w:sz w:val="28"/>
          <w:szCs w:val="28"/>
        </w:rPr>
      </w:pPr>
      <w:r w:rsidRPr="00EF2306">
        <w:rPr>
          <w:b/>
          <w:bCs/>
          <w:sz w:val="28"/>
          <w:szCs w:val="28"/>
        </w:rPr>
        <w:t>Result Management</w:t>
      </w:r>
      <w:r w:rsidRPr="00EF2306">
        <w:rPr>
          <w:sz w:val="28"/>
          <w:szCs w:val="28"/>
        </w:rPr>
        <w:t xml:space="preserve">: Calculation of </w:t>
      </w:r>
      <w:r w:rsidR="00A07388" w:rsidRPr="00EF2306">
        <w:rPr>
          <w:sz w:val="28"/>
          <w:szCs w:val="28"/>
        </w:rPr>
        <w:t>results</w:t>
      </w:r>
      <w:r w:rsidRPr="00EF2306">
        <w:rPr>
          <w:sz w:val="28"/>
          <w:szCs w:val="28"/>
        </w:rPr>
        <w:t xml:space="preserve"> based on CA marks and eligibility criteria. Handling medical cases and </w:t>
      </w:r>
      <w:r w:rsidR="00A07388" w:rsidRPr="00EF2306">
        <w:rPr>
          <w:sz w:val="28"/>
          <w:szCs w:val="28"/>
        </w:rPr>
        <w:t>suspending</w:t>
      </w:r>
      <w:r w:rsidRPr="00EF2306">
        <w:rPr>
          <w:sz w:val="28"/>
          <w:szCs w:val="28"/>
        </w:rPr>
        <w:t xml:space="preserve"> students as per faculty regulations.</w:t>
      </w:r>
    </w:p>
    <w:p w14:paraId="49ED3769" w14:textId="79FCC7E2" w:rsidR="00F16433" w:rsidRPr="00EF2306" w:rsidRDefault="00F16433" w:rsidP="00EF2306">
      <w:pPr>
        <w:pStyle w:val="ListParagraph"/>
        <w:numPr>
          <w:ilvl w:val="0"/>
          <w:numId w:val="2"/>
        </w:numPr>
        <w:rPr>
          <w:sz w:val="28"/>
          <w:szCs w:val="28"/>
        </w:rPr>
      </w:pPr>
      <w:r w:rsidRPr="00EF2306">
        <w:rPr>
          <w:b/>
          <w:bCs/>
          <w:sz w:val="28"/>
          <w:szCs w:val="28"/>
        </w:rPr>
        <w:t>Grading</w:t>
      </w:r>
      <w:r w:rsidRPr="00EF2306">
        <w:rPr>
          <w:sz w:val="28"/>
          <w:szCs w:val="28"/>
        </w:rPr>
        <w:t>: Implementing a grading system in accordance with faculty by-laws.</w:t>
      </w:r>
    </w:p>
    <w:p w14:paraId="69207E9F" w14:textId="5279EB21" w:rsidR="00F16433" w:rsidRPr="00EF2306" w:rsidRDefault="00F16433" w:rsidP="00EF2306">
      <w:pPr>
        <w:pStyle w:val="ListParagraph"/>
        <w:numPr>
          <w:ilvl w:val="0"/>
          <w:numId w:val="2"/>
        </w:numPr>
        <w:rPr>
          <w:sz w:val="28"/>
          <w:szCs w:val="28"/>
        </w:rPr>
      </w:pPr>
      <w:r w:rsidRPr="00EF2306">
        <w:rPr>
          <w:b/>
          <w:bCs/>
          <w:sz w:val="28"/>
          <w:szCs w:val="28"/>
        </w:rPr>
        <w:t>Reporting</w:t>
      </w:r>
      <w:r w:rsidRPr="00EF2306">
        <w:rPr>
          <w:sz w:val="28"/>
          <w:szCs w:val="28"/>
        </w:rPr>
        <w:t>: Generating comprehensive reports, including subject-wise marks, grades, SGPA, CGPA, and eligibility status for individual students and batches.</w:t>
      </w:r>
    </w:p>
    <w:p w14:paraId="1EA68729" w14:textId="77777777" w:rsidR="00F16433" w:rsidRPr="00F16433" w:rsidRDefault="00F16433" w:rsidP="00F16433">
      <w:pPr>
        <w:rPr>
          <w:sz w:val="28"/>
          <w:szCs w:val="28"/>
        </w:rPr>
      </w:pPr>
    </w:p>
    <w:p w14:paraId="798DF83F" w14:textId="6F466187" w:rsidR="00F16433" w:rsidRPr="00F16433" w:rsidRDefault="00F16433" w:rsidP="00F16433">
      <w:pPr>
        <w:rPr>
          <w:sz w:val="28"/>
          <w:szCs w:val="28"/>
        </w:rPr>
      </w:pPr>
      <w:r w:rsidRPr="00F16433">
        <w:rPr>
          <w:sz w:val="28"/>
          <w:szCs w:val="28"/>
        </w:rPr>
        <w:t xml:space="preserve">The project will </w:t>
      </w:r>
      <w:r w:rsidR="00FB1F73">
        <w:rPr>
          <w:sz w:val="28"/>
          <w:szCs w:val="28"/>
        </w:rPr>
        <w:t xml:space="preserve">be a </w:t>
      </w:r>
      <w:r w:rsidR="001D694A">
        <w:rPr>
          <w:sz w:val="28"/>
          <w:szCs w:val="28"/>
        </w:rPr>
        <w:t>Database</w:t>
      </w:r>
      <w:r w:rsidR="00FB1F73">
        <w:rPr>
          <w:sz w:val="28"/>
          <w:szCs w:val="28"/>
        </w:rPr>
        <w:t xml:space="preserve"> Development</w:t>
      </w:r>
      <w:r w:rsidRPr="00F16433">
        <w:rPr>
          <w:sz w:val="28"/>
          <w:szCs w:val="28"/>
        </w:rPr>
        <w:t xml:space="preserve"> Life Cycle (</w:t>
      </w:r>
      <w:r w:rsidR="001D694A">
        <w:rPr>
          <w:sz w:val="28"/>
          <w:szCs w:val="28"/>
        </w:rPr>
        <w:t>D</w:t>
      </w:r>
      <w:r w:rsidRPr="00F16433">
        <w:rPr>
          <w:sz w:val="28"/>
          <w:szCs w:val="28"/>
        </w:rPr>
        <w:t xml:space="preserve">DLC) process, encompassing stages of discovery, definition, development, and delivery. It will </w:t>
      </w:r>
      <w:r w:rsidR="00FB1F73" w:rsidRPr="00F16433">
        <w:rPr>
          <w:sz w:val="28"/>
          <w:szCs w:val="28"/>
        </w:rPr>
        <w:t>conclude</w:t>
      </w:r>
      <w:r w:rsidRPr="00F16433">
        <w:rPr>
          <w:sz w:val="28"/>
          <w:szCs w:val="28"/>
        </w:rPr>
        <w:t xml:space="preserve"> in the creation of essential project documentation, including Data Requirement documents, Entity-Relationship (ER) diagrams, Relational Mapping diagrams, and more.</w:t>
      </w:r>
    </w:p>
    <w:p w14:paraId="10FCF88D" w14:textId="26E04992" w:rsidR="00F16433" w:rsidRPr="00F16433" w:rsidRDefault="00F16433" w:rsidP="00F16433">
      <w:pPr>
        <w:rPr>
          <w:sz w:val="28"/>
          <w:szCs w:val="28"/>
        </w:rPr>
      </w:pPr>
      <w:r w:rsidRPr="00F16433">
        <w:rPr>
          <w:sz w:val="28"/>
          <w:szCs w:val="28"/>
        </w:rPr>
        <w:t>To provide a practical foundation for the system, data for a representative sample of students, lecturers, technical officers, and other relevant roles will be stored in the database.</w:t>
      </w:r>
    </w:p>
    <w:p w14:paraId="200A64E5" w14:textId="245246F7" w:rsidR="00F16433" w:rsidRPr="00F16433" w:rsidRDefault="00F16433" w:rsidP="00F16433">
      <w:pPr>
        <w:rPr>
          <w:sz w:val="28"/>
          <w:szCs w:val="28"/>
        </w:rPr>
      </w:pPr>
      <w:r w:rsidRPr="00F16433">
        <w:rPr>
          <w:sz w:val="28"/>
          <w:szCs w:val="28"/>
        </w:rPr>
        <w:t>The attendance-related requirements involve capturing attendance details for all subjects during Level 01 Semester 02, considering the 15-week semester duration and differentiating between theory and practical sessions. Special provisions are made for recording medical leaves, and a range of attendance views and summaries will be available.</w:t>
      </w:r>
    </w:p>
    <w:p w14:paraId="6AF10EB0" w14:textId="472F3381" w:rsidR="00F16433" w:rsidRPr="00F16433" w:rsidRDefault="00F16433" w:rsidP="00F16433">
      <w:pPr>
        <w:rPr>
          <w:sz w:val="28"/>
          <w:szCs w:val="28"/>
        </w:rPr>
      </w:pPr>
      <w:r w:rsidRPr="00F16433">
        <w:rPr>
          <w:sz w:val="28"/>
          <w:szCs w:val="28"/>
        </w:rPr>
        <w:t>Marks-related requirements focus on recording course unit marks, assessing CA performance, and determining eligibility for final exams.</w:t>
      </w:r>
    </w:p>
    <w:p w14:paraId="30A1BBC1" w14:textId="7DD1693A" w:rsidR="00F16433" w:rsidRPr="00F16433" w:rsidRDefault="00F16433" w:rsidP="00F16433">
      <w:pPr>
        <w:rPr>
          <w:sz w:val="28"/>
          <w:szCs w:val="28"/>
        </w:rPr>
      </w:pPr>
      <w:r w:rsidRPr="00F16433">
        <w:rPr>
          <w:sz w:val="28"/>
          <w:szCs w:val="28"/>
        </w:rPr>
        <w:t>Eligibility requirements will involve checking eligibility based on attendance and CA marks.</w:t>
      </w:r>
    </w:p>
    <w:p w14:paraId="47E8E356" w14:textId="79E76FA5" w:rsidR="00F16433" w:rsidRPr="00F16433" w:rsidRDefault="00F16433" w:rsidP="00F16433">
      <w:pPr>
        <w:rPr>
          <w:sz w:val="28"/>
          <w:szCs w:val="28"/>
        </w:rPr>
      </w:pPr>
      <w:r w:rsidRPr="00F16433">
        <w:rPr>
          <w:sz w:val="28"/>
          <w:szCs w:val="28"/>
        </w:rPr>
        <w:t>Finally, the system will grade students according to faculty regulations and provide various views for accessing marks, grades, SGPA, and CGPA.</w:t>
      </w:r>
    </w:p>
    <w:p w14:paraId="13DD09F5" w14:textId="4C6647F0" w:rsidR="00F16433" w:rsidRPr="00F16433" w:rsidRDefault="00F16433" w:rsidP="00F16433">
      <w:pPr>
        <w:rPr>
          <w:sz w:val="28"/>
          <w:szCs w:val="28"/>
        </w:rPr>
      </w:pPr>
      <w:r w:rsidRPr="00F16433">
        <w:rPr>
          <w:sz w:val="28"/>
          <w:szCs w:val="28"/>
        </w:rPr>
        <w:lastRenderedPageBreak/>
        <w:t>Please refer to subsequent sections of this document for more detailed information about the requirements, system features, and architecture of the FOT-</w:t>
      </w:r>
      <w:bookmarkStart w:id="5" w:name="_Hlk145968081"/>
      <w:r w:rsidRPr="00F16433">
        <w:rPr>
          <w:sz w:val="28"/>
          <w:szCs w:val="28"/>
        </w:rPr>
        <w:t>SIRMS.</w:t>
      </w:r>
      <w:bookmarkEnd w:id="5"/>
    </w:p>
    <w:p w14:paraId="12E75C9F" w14:textId="77777777" w:rsidR="0002295B" w:rsidRDefault="0002295B">
      <w:pPr>
        <w:rPr>
          <w:b/>
          <w:bCs/>
          <w:sz w:val="40"/>
          <w:szCs w:val="40"/>
        </w:rPr>
      </w:pPr>
    </w:p>
    <w:p w14:paraId="67F15FAD" w14:textId="31CCA51F" w:rsidR="00B35644" w:rsidRDefault="00B35644">
      <w:pPr>
        <w:rPr>
          <w:b/>
          <w:bCs/>
          <w:sz w:val="40"/>
          <w:szCs w:val="40"/>
        </w:rPr>
      </w:pPr>
      <w:r>
        <w:rPr>
          <w:b/>
          <w:bCs/>
          <w:sz w:val="40"/>
          <w:szCs w:val="40"/>
        </w:rPr>
        <w:br w:type="page"/>
      </w:r>
    </w:p>
    <w:p w14:paraId="76FD75B3" w14:textId="49D1924F" w:rsidR="00FF75A1" w:rsidRPr="006E32B2" w:rsidRDefault="003D147C" w:rsidP="00401E59">
      <w:pPr>
        <w:pStyle w:val="Heading1"/>
      </w:pPr>
      <w:bookmarkStart w:id="6" w:name="_Toc145968598"/>
      <w:r w:rsidRPr="006E32B2">
        <w:lastRenderedPageBreak/>
        <w:t>Brief Introduction to the Solution</w:t>
      </w:r>
      <w:bookmarkEnd w:id="6"/>
    </w:p>
    <w:p w14:paraId="17D46353" w14:textId="5B7E32CE" w:rsidR="003D147C" w:rsidRDefault="00F074D7" w:rsidP="00401E59">
      <w:pPr>
        <w:pStyle w:val="Heading1"/>
      </w:pPr>
      <w:bookmarkStart w:id="7" w:name="_Toc145968599"/>
      <w:r w:rsidRPr="00F074D7">
        <w:t>Overview</w:t>
      </w:r>
      <w:bookmarkEnd w:id="7"/>
    </w:p>
    <w:p w14:paraId="1A9BEFFD" w14:textId="30C3EB57" w:rsidR="00F074D7" w:rsidRDefault="00BC4C71" w:rsidP="00A24873">
      <w:pPr>
        <w:rPr>
          <w:sz w:val="28"/>
          <w:szCs w:val="28"/>
        </w:rPr>
      </w:pPr>
      <w:r w:rsidRPr="00BC4C71">
        <w:rPr>
          <w:sz w:val="28"/>
          <w:szCs w:val="28"/>
        </w:rPr>
        <w:t xml:space="preserve">The Faculty of Technology Student Information and Result Management System (FOT-SIRMS) is a </w:t>
      </w:r>
      <w:r w:rsidR="006E32B2" w:rsidRPr="00BC4C71">
        <w:rPr>
          <w:sz w:val="28"/>
          <w:szCs w:val="28"/>
        </w:rPr>
        <w:t>full</w:t>
      </w:r>
      <w:r w:rsidRPr="00BC4C71">
        <w:rPr>
          <w:sz w:val="28"/>
          <w:szCs w:val="28"/>
        </w:rPr>
        <w:t xml:space="preserve"> software solution designed to address the specific needs of the Faculty of Technology. This section provides a concise overview of the solution, outlining its purpose, key features, and benefits.</w:t>
      </w:r>
    </w:p>
    <w:p w14:paraId="40ACBB24" w14:textId="77777777" w:rsidR="00FF75A1" w:rsidRPr="00BC4C71" w:rsidRDefault="00FF75A1" w:rsidP="00A24873">
      <w:pPr>
        <w:rPr>
          <w:sz w:val="28"/>
          <w:szCs w:val="28"/>
        </w:rPr>
      </w:pPr>
    </w:p>
    <w:p w14:paraId="5F5C5CE6" w14:textId="1410232F" w:rsidR="00A24873" w:rsidRDefault="009F2FA9" w:rsidP="00401E59">
      <w:pPr>
        <w:pStyle w:val="Heading1"/>
      </w:pPr>
      <w:bookmarkStart w:id="8" w:name="_Toc145968600"/>
      <w:r w:rsidRPr="009F2FA9">
        <w:t>Purpose</w:t>
      </w:r>
      <w:bookmarkEnd w:id="8"/>
    </w:p>
    <w:p w14:paraId="56197E69" w14:textId="0C33FBFD" w:rsidR="00DF1CB0" w:rsidRPr="00DF1CB0" w:rsidRDefault="00DF1CB0" w:rsidP="00DF1CB0">
      <w:pPr>
        <w:rPr>
          <w:sz w:val="28"/>
          <w:szCs w:val="28"/>
        </w:rPr>
      </w:pPr>
      <w:r w:rsidRPr="00DF1CB0">
        <w:rPr>
          <w:sz w:val="28"/>
          <w:szCs w:val="28"/>
        </w:rPr>
        <w:t xml:space="preserve">The primary purpose of the FOT-SIRMS is to </w:t>
      </w:r>
      <w:r w:rsidR="006E32B2" w:rsidRPr="00DF1CB0">
        <w:rPr>
          <w:sz w:val="28"/>
          <w:szCs w:val="28"/>
        </w:rPr>
        <w:t>update</w:t>
      </w:r>
      <w:r w:rsidRPr="00DF1CB0">
        <w:rPr>
          <w:sz w:val="28"/>
          <w:szCs w:val="28"/>
        </w:rPr>
        <w:t xml:space="preserve"> and enhance the management of student-related data and academic records within the Faculty of Technology. By leveraging modern database technologies and user-friendly interfaces, the system aims to:</w:t>
      </w:r>
    </w:p>
    <w:p w14:paraId="2B1355D7" w14:textId="43D2E1F4" w:rsidR="00DF1CB0" w:rsidRPr="0010269C" w:rsidRDefault="00DF1CB0" w:rsidP="0010269C">
      <w:pPr>
        <w:pStyle w:val="ListParagraph"/>
        <w:numPr>
          <w:ilvl w:val="0"/>
          <w:numId w:val="3"/>
        </w:numPr>
        <w:rPr>
          <w:sz w:val="28"/>
          <w:szCs w:val="28"/>
        </w:rPr>
      </w:pPr>
      <w:r w:rsidRPr="0010269C">
        <w:rPr>
          <w:sz w:val="28"/>
          <w:szCs w:val="28"/>
        </w:rPr>
        <w:t>Simplify student data management, including details, marks, attendance records, and eligibility tracking.</w:t>
      </w:r>
    </w:p>
    <w:p w14:paraId="1FD0EED3" w14:textId="0C331ABF" w:rsidR="00DF1CB0" w:rsidRPr="0010269C" w:rsidRDefault="00DF1CB0" w:rsidP="0010269C">
      <w:pPr>
        <w:pStyle w:val="ListParagraph"/>
        <w:numPr>
          <w:ilvl w:val="0"/>
          <w:numId w:val="3"/>
        </w:numPr>
        <w:rPr>
          <w:sz w:val="28"/>
          <w:szCs w:val="28"/>
        </w:rPr>
      </w:pPr>
      <w:r w:rsidRPr="0010269C">
        <w:rPr>
          <w:sz w:val="28"/>
          <w:szCs w:val="28"/>
        </w:rPr>
        <w:t>Enable efficient administration of courses, course units, and faculty members.</w:t>
      </w:r>
    </w:p>
    <w:p w14:paraId="2D66E6B3" w14:textId="62F811BB" w:rsidR="00DF1CB0" w:rsidRPr="0010269C" w:rsidRDefault="0010269C" w:rsidP="0010269C">
      <w:pPr>
        <w:pStyle w:val="ListParagraph"/>
        <w:numPr>
          <w:ilvl w:val="0"/>
          <w:numId w:val="3"/>
        </w:numPr>
        <w:rPr>
          <w:sz w:val="28"/>
          <w:szCs w:val="28"/>
        </w:rPr>
      </w:pPr>
      <w:r w:rsidRPr="0010269C">
        <w:rPr>
          <w:sz w:val="28"/>
          <w:szCs w:val="28"/>
        </w:rPr>
        <w:t>Automated</w:t>
      </w:r>
      <w:r w:rsidR="00DF1CB0" w:rsidRPr="0010269C">
        <w:rPr>
          <w:sz w:val="28"/>
          <w:szCs w:val="28"/>
        </w:rPr>
        <w:t xml:space="preserve"> attendance recording, including provisions for medical leaves.</w:t>
      </w:r>
    </w:p>
    <w:p w14:paraId="5FAD36E5" w14:textId="4F270A09" w:rsidR="00DF1CB0" w:rsidRPr="0010269C" w:rsidRDefault="00DF1CB0" w:rsidP="0010269C">
      <w:pPr>
        <w:pStyle w:val="ListParagraph"/>
        <w:numPr>
          <w:ilvl w:val="0"/>
          <w:numId w:val="3"/>
        </w:numPr>
        <w:rPr>
          <w:sz w:val="28"/>
          <w:szCs w:val="28"/>
        </w:rPr>
      </w:pPr>
      <w:r w:rsidRPr="0010269C">
        <w:rPr>
          <w:sz w:val="28"/>
          <w:szCs w:val="28"/>
        </w:rPr>
        <w:t>Facilitate the accurate recording and calculation of marks for various assessments.</w:t>
      </w:r>
    </w:p>
    <w:p w14:paraId="131FCF2D" w14:textId="366767C8" w:rsidR="00DF1CB0" w:rsidRPr="0010269C" w:rsidRDefault="00DF1CB0" w:rsidP="0010269C">
      <w:pPr>
        <w:pStyle w:val="ListParagraph"/>
        <w:numPr>
          <w:ilvl w:val="0"/>
          <w:numId w:val="3"/>
        </w:numPr>
        <w:rPr>
          <w:sz w:val="28"/>
          <w:szCs w:val="28"/>
        </w:rPr>
      </w:pPr>
      <w:r w:rsidRPr="0010269C">
        <w:rPr>
          <w:sz w:val="28"/>
          <w:szCs w:val="28"/>
        </w:rPr>
        <w:t>Implement a grading system in alignment with faculty regulations.</w:t>
      </w:r>
    </w:p>
    <w:p w14:paraId="465BBEF9" w14:textId="3BD46DA7" w:rsidR="00DF1CB0" w:rsidRPr="0010269C" w:rsidRDefault="00DF1CB0" w:rsidP="0010269C">
      <w:pPr>
        <w:pStyle w:val="ListParagraph"/>
        <w:numPr>
          <w:ilvl w:val="0"/>
          <w:numId w:val="3"/>
        </w:numPr>
        <w:rPr>
          <w:sz w:val="28"/>
          <w:szCs w:val="28"/>
        </w:rPr>
      </w:pPr>
      <w:r w:rsidRPr="0010269C">
        <w:rPr>
          <w:sz w:val="28"/>
          <w:szCs w:val="28"/>
        </w:rPr>
        <w:t xml:space="preserve">Generate </w:t>
      </w:r>
      <w:r w:rsidR="006E32B2" w:rsidRPr="0010269C">
        <w:rPr>
          <w:sz w:val="28"/>
          <w:szCs w:val="28"/>
        </w:rPr>
        <w:t>complete</w:t>
      </w:r>
      <w:r w:rsidRPr="0010269C">
        <w:rPr>
          <w:sz w:val="28"/>
          <w:szCs w:val="28"/>
        </w:rPr>
        <w:t xml:space="preserve"> reports and views for informed decision-making.</w:t>
      </w:r>
    </w:p>
    <w:p w14:paraId="641CDAEA" w14:textId="77777777" w:rsidR="00DF1CB0" w:rsidRDefault="00DF1CB0" w:rsidP="0010269C">
      <w:pPr>
        <w:pStyle w:val="ListParagraph"/>
        <w:numPr>
          <w:ilvl w:val="0"/>
          <w:numId w:val="3"/>
        </w:numPr>
        <w:rPr>
          <w:sz w:val="28"/>
          <w:szCs w:val="28"/>
        </w:rPr>
      </w:pPr>
      <w:r w:rsidRPr="0010269C">
        <w:rPr>
          <w:sz w:val="28"/>
          <w:szCs w:val="28"/>
        </w:rPr>
        <w:t>Ensure data security, access control, and compliance with institutional policies.</w:t>
      </w:r>
    </w:p>
    <w:p w14:paraId="35531A72" w14:textId="77777777" w:rsidR="00FF75A1" w:rsidRPr="0010269C" w:rsidRDefault="00FF75A1" w:rsidP="00A634D7">
      <w:pPr>
        <w:pStyle w:val="ListParagraph"/>
        <w:rPr>
          <w:sz w:val="28"/>
          <w:szCs w:val="28"/>
        </w:rPr>
      </w:pPr>
    </w:p>
    <w:p w14:paraId="4AD07E79" w14:textId="77777777" w:rsidR="00FF75A1" w:rsidRDefault="00FF75A1" w:rsidP="00401E59">
      <w:pPr>
        <w:pStyle w:val="Heading1"/>
      </w:pPr>
      <w:bookmarkStart w:id="9" w:name="_Toc145968601"/>
      <w:r w:rsidRPr="00FF75A1">
        <w:t>Key Features</w:t>
      </w:r>
      <w:bookmarkEnd w:id="9"/>
    </w:p>
    <w:p w14:paraId="5B03D070" w14:textId="36D2D401" w:rsidR="003B022A" w:rsidRPr="00C34097" w:rsidRDefault="000F0239" w:rsidP="00A24873">
      <w:pPr>
        <w:rPr>
          <w:b/>
          <w:bCs/>
          <w:sz w:val="32"/>
          <w:szCs w:val="32"/>
        </w:rPr>
      </w:pPr>
      <w:r w:rsidRPr="00C34097">
        <w:rPr>
          <w:b/>
          <w:bCs/>
          <w:sz w:val="32"/>
          <w:szCs w:val="32"/>
        </w:rPr>
        <w:t>User Role</w:t>
      </w:r>
      <w:r w:rsidR="006E32B2" w:rsidRPr="00C34097">
        <w:rPr>
          <w:b/>
          <w:bCs/>
          <w:sz w:val="32"/>
          <w:szCs w:val="32"/>
        </w:rPr>
        <w:t xml:space="preserve"> </w:t>
      </w:r>
      <w:r w:rsidRPr="00C34097">
        <w:rPr>
          <w:b/>
          <w:bCs/>
          <w:sz w:val="32"/>
          <w:szCs w:val="32"/>
        </w:rPr>
        <w:t>Based Access Control</w:t>
      </w:r>
    </w:p>
    <w:p w14:paraId="750DEE11" w14:textId="0C51B1D7" w:rsidR="00C527E6" w:rsidRDefault="00AA0EA0">
      <w:pPr>
        <w:rPr>
          <w:sz w:val="28"/>
          <w:szCs w:val="28"/>
        </w:rPr>
      </w:pPr>
      <w:r w:rsidRPr="00AA0EA0">
        <w:rPr>
          <w:sz w:val="28"/>
          <w:szCs w:val="28"/>
        </w:rPr>
        <w:t>FOT-SIRMS incorporates a robust access control system that defines specific privileges and permissions for different user roles, including Admin, Dean, Lecturer, Technical Officer, and Student. This role-based access control ensures that users can only access</w:t>
      </w:r>
      <w:r w:rsidR="006E32B2">
        <w:rPr>
          <w:sz w:val="28"/>
          <w:szCs w:val="28"/>
        </w:rPr>
        <w:t>, view</w:t>
      </w:r>
      <w:r w:rsidRPr="00AA0EA0">
        <w:rPr>
          <w:sz w:val="28"/>
          <w:szCs w:val="28"/>
        </w:rPr>
        <w:t xml:space="preserve"> and modify data relevant to their responsibilities.</w:t>
      </w:r>
    </w:p>
    <w:p w14:paraId="4064831C" w14:textId="543DF092" w:rsidR="00E430DA" w:rsidRPr="00C34097" w:rsidRDefault="00E430DA">
      <w:pPr>
        <w:rPr>
          <w:b/>
          <w:bCs/>
          <w:sz w:val="32"/>
          <w:szCs w:val="32"/>
        </w:rPr>
      </w:pPr>
      <w:r w:rsidRPr="00C34097">
        <w:rPr>
          <w:b/>
          <w:bCs/>
          <w:sz w:val="32"/>
          <w:szCs w:val="32"/>
        </w:rPr>
        <w:lastRenderedPageBreak/>
        <w:t>Efficient Data Storage</w:t>
      </w:r>
    </w:p>
    <w:p w14:paraId="0DD09F62" w14:textId="18D85174" w:rsidR="008011F3" w:rsidRDefault="008011F3">
      <w:pPr>
        <w:rPr>
          <w:sz w:val="28"/>
          <w:szCs w:val="28"/>
        </w:rPr>
      </w:pPr>
      <w:r w:rsidRPr="008011F3">
        <w:rPr>
          <w:sz w:val="28"/>
          <w:szCs w:val="28"/>
        </w:rPr>
        <w:t>The system provides organized storage for a wide range of data, including student details, course unit information, attendance records, marks, and user profiles. This structured data storage allows for easy retrieval and manipulation of information.</w:t>
      </w:r>
    </w:p>
    <w:p w14:paraId="14F9695A" w14:textId="77777777" w:rsidR="00166CF6" w:rsidRPr="00166CF6" w:rsidRDefault="00166CF6">
      <w:pPr>
        <w:rPr>
          <w:sz w:val="28"/>
          <w:szCs w:val="28"/>
        </w:rPr>
      </w:pPr>
    </w:p>
    <w:p w14:paraId="7CFE1A06" w14:textId="66F12F5D" w:rsidR="008011F3" w:rsidRPr="00C34097" w:rsidRDefault="00166CF6">
      <w:pPr>
        <w:rPr>
          <w:b/>
          <w:bCs/>
          <w:sz w:val="32"/>
          <w:szCs w:val="32"/>
        </w:rPr>
      </w:pPr>
      <w:r w:rsidRPr="00C34097">
        <w:rPr>
          <w:b/>
          <w:bCs/>
          <w:sz w:val="32"/>
          <w:szCs w:val="32"/>
        </w:rPr>
        <w:t>Attendance Management</w:t>
      </w:r>
    </w:p>
    <w:p w14:paraId="22DE66A7" w14:textId="5FF9B580" w:rsidR="00166CF6" w:rsidRDefault="006016D0">
      <w:pPr>
        <w:rPr>
          <w:sz w:val="28"/>
          <w:szCs w:val="28"/>
        </w:rPr>
      </w:pPr>
      <w:r w:rsidRPr="006016D0">
        <w:rPr>
          <w:sz w:val="28"/>
          <w:szCs w:val="28"/>
        </w:rPr>
        <w:t>FOT-SIRMS simplifies attendance management by enabling the recording of student attendance for all course units. It accommodates medical leaves, calculates attendance percentages, and generates summaries for both individuals and course units.</w:t>
      </w:r>
    </w:p>
    <w:p w14:paraId="55E761EC" w14:textId="77777777" w:rsidR="006016D0" w:rsidRDefault="006016D0">
      <w:pPr>
        <w:rPr>
          <w:sz w:val="28"/>
          <w:szCs w:val="28"/>
        </w:rPr>
      </w:pPr>
    </w:p>
    <w:p w14:paraId="537DDDC0" w14:textId="0FFD580E" w:rsidR="006016D0" w:rsidRPr="00C34097" w:rsidRDefault="00B6687C">
      <w:pPr>
        <w:rPr>
          <w:b/>
          <w:bCs/>
          <w:sz w:val="32"/>
          <w:szCs w:val="32"/>
        </w:rPr>
      </w:pPr>
      <w:r w:rsidRPr="00C34097">
        <w:rPr>
          <w:b/>
          <w:bCs/>
          <w:sz w:val="32"/>
          <w:szCs w:val="32"/>
        </w:rPr>
        <w:t>Marks Recording and Eligibility Checks</w:t>
      </w:r>
    </w:p>
    <w:p w14:paraId="6F13C7B8" w14:textId="2B5DDA4C" w:rsidR="0066394E" w:rsidRPr="0066394E" w:rsidRDefault="0066394E" w:rsidP="0066394E">
      <w:pPr>
        <w:rPr>
          <w:sz w:val="28"/>
          <w:szCs w:val="28"/>
        </w:rPr>
      </w:pPr>
      <w:r w:rsidRPr="0066394E">
        <w:rPr>
          <w:sz w:val="28"/>
          <w:szCs w:val="28"/>
        </w:rPr>
        <w:t>Th</w:t>
      </w:r>
      <w:r w:rsidR="006E32B2">
        <w:rPr>
          <w:sz w:val="28"/>
          <w:szCs w:val="28"/>
        </w:rPr>
        <w:t>is</w:t>
      </w:r>
      <w:r w:rsidRPr="0066394E">
        <w:rPr>
          <w:sz w:val="28"/>
          <w:szCs w:val="28"/>
        </w:rPr>
        <w:t xml:space="preserve"> system captures marks for various assessments, including quizzes, mid-semester exams, and final exams, ensuring all marks are out of 100. It calculates Continuous Assessment (CA) percentages and checks eligibility based on CA criteria.</w:t>
      </w:r>
    </w:p>
    <w:p w14:paraId="2C8BB33A" w14:textId="77777777" w:rsidR="00B6687C" w:rsidRDefault="00B6687C">
      <w:pPr>
        <w:rPr>
          <w:sz w:val="28"/>
          <w:szCs w:val="28"/>
        </w:rPr>
      </w:pPr>
    </w:p>
    <w:p w14:paraId="2CE591FE" w14:textId="7D7BD97C" w:rsidR="009A4152" w:rsidRPr="00C34097" w:rsidRDefault="009A4152">
      <w:pPr>
        <w:rPr>
          <w:b/>
          <w:bCs/>
          <w:sz w:val="32"/>
          <w:szCs w:val="32"/>
        </w:rPr>
      </w:pPr>
      <w:r w:rsidRPr="00C34097">
        <w:rPr>
          <w:b/>
          <w:bCs/>
          <w:sz w:val="32"/>
          <w:szCs w:val="32"/>
        </w:rPr>
        <w:t>Result Calculation and Grading</w:t>
      </w:r>
    </w:p>
    <w:p w14:paraId="7F206D73" w14:textId="39B8131C" w:rsidR="0098580C" w:rsidRDefault="006E32B2">
      <w:pPr>
        <w:rPr>
          <w:sz w:val="28"/>
          <w:szCs w:val="28"/>
        </w:rPr>
      </w:pPr>
      <w:r>
        <w:rPr>
          <w:sz w:val="28"/>
          <w:szCs w:val="28"/>
        </w:rPr>
        <w:t>Our system</w:t>
      </w:r>
      <w:r w:rsidR="0098580C" w:rsidRPr="0098580C">
        <w:rPr>
          <w:sz w:val="28"/>
          <w:szCs w:val="28"/>
        </w:rPr>
        <w:t xml:space="preserve"> automates the calculation of </w:t>
      </w:r>
      <w:proofErr w:type="gramStart"/>
      <w:r w:rsidR="0098580C" w:rsidRPr="0098580C">
        <w:rPr>
          <w:sz w:val="28"/>
          <w:szCs w:val="28"/>
        </w:rPr>
        <w:t>final results</w:t>
      </w:r>
      <w:proofErr w:type="gramEnd"/>
      <w:r w:rsidR="0098580C" w:rsidRPr="0098580C">
        <w:rPr>
          <w:sz w:val="28"/>
          <w:szCs w:val="28"/>
        </w:rPr>
        <w:t>, taking into account CA marks and eligibility status. It adheres to faculty by-laws to assign grades to students.</w:t>
      </w:r>
    </w:p>
    <w:p w14:paraId="699DDF25" w14:textId="77777777" w:rsidR="0098580C" w:rsidRDefault="0098580C">
      <w:pPr>
        <w:rPr>
          <w:sz w:val="28"/>
          <w:szCs w:val="28"/>
        </w:rPr>
      </w:pPr>
    </w:p>
    <w:p w14:paraId="2222E548" w14:textId="4648FF30" w:rsidR="009B0FFB" w:rsidRPr="00C34097" w:rsidRDefault="00A542B3">
      <w:pPr>
        <w:rPr>
          <w:b/>
          <w:bCs/>
          <w:sz w:val="32"/>
          <w:szCs w:val="32"/>
        </w:rPr>
      </w:pPr>
      <w:r w:rsidRPr="00C34097">
        <w:rPr>
          <w:b/>
          <w:bCs/>
          <w:sz w:val="32"/>
          <w:szCs w:val="32"/>
        </w:rPr>
        <w:t>Reporting and Analysis</w:t>
      </w:r>
    </w:p>
    <w:p w14:paraId="3AE3412E" w14:textId="3982D459" w:rsidR="00A542B3" w:rsidRDefault="00732DE4">
      <w:pPr>
        <w:rPr>
          <w:sz w:val="28"/>
          <w:szCs w:val="28"/>
        </w:rPr>
      </w:pPr>
      <w:r w:rsidRPr="00732DE4">
        <w:rPr>
          <w:sz w:val="28"/>
          <w:szCs w:val="28"/>
        </w:rPr>
        <w:t>The system offers a range of reporting and analysis tools, providing detailed insights into student performance, marks, grades, SGPA, and CGPA. These reports aid faculty members, administrators, and students in making informed decisions.</w:t>
      </w:r>
    </w:p>
    <w:p w14:paraId="794609BE" w14:textId="77777777" w:rsidR="00732DE4" w:rsidRDefault="00732DE4">
      <w:pPr>
        <w:rPr>
          <w:sz w:val="28"/>
          <w:szCs w:val="28"/>
        </w:rPr>
      </w:pPr>
    </w:p>
    <w:p w14:paraId="6985D2E1" w14:textId="77777777" w:rsidR="00834D86" w:rsidRPr="00834D86" w:rsidRDefault="00834D86" w:rsidP="00834D86">
      <w:pPr>
        <w:rPr>
          <w:sz w:val="28"/>
          <w:szCs w:val="28"/>
        </w:rPr>
      </w:pPr>
      <w:r w:rsidRPr="00834D86">
        <w:rPr>
          <w:sz w:val="28"/>
          <w:szCs w:val="28"/>
        </w:rPr>
        <w:lastRenderedPageBreak/>
        <w:t>By implementing the FOT-SIRMS, the Faculty of Technology stands to benefit in several ways:</w:t>
      </w:r>
    </w:p>
    <w:p w14:paraId="4DF7EEE9" w14:textId="77777777" w:rsidR="00834D86" w:rsidRPr="00834D86" w:rsidRDefault="00834D86" w:rsidP="00834D86">
      <w:pPr>
        <w:rPr>
          <w:sz w:val="28"/>
          <w:szCs w:val="28"/>
        </w:rPr>
      </w:pPr>
    </w:p>
    <w:p w14:paraId="3B952D12" w14:textId="2373AB88" w:rsidR="00834D86" w:rsidRPr="00834D86" w:rsidRDefault="00834D86" w:rsidP="00834D86">
      <w:pPr>
        <w:pStyle w:val="ListParagraph"/>
        <w:numPr>
          <w:ilvl w:val="0"/>
          <w:numId w:val="4"/>
        </w:numPr>
        <w:rPr>
          <w:sz w:val="28"/>
          <w:szCs w:val="28"/>
        </w:rPr>
      </w:pPr>
      <w:r w:rsidRPr="00834D86">
        <w:rPr>
          <w:sz w:val="28"/>
          <w:szCs w:val="28"/>
        </w:rPr>
        <w:t>Improved data accuracy and integrity.</w:t>
      </w:r>
    </w:p>
    <w:p w14:paraId="64EEEFDE" w14:textId="27884185" w:rsidR="00834D86" w:rsidRPr="00834D86" w:rsidRDefault="00834D86" w:rsidP="00834D86">
      <w:pPr>
        <w:pStyle w:val="ListParagraph"/>
        <w:numPr>
          <w:ilvl w:val="0"/>
          <w:numId w:val="4"/>
        </w:numPr>
        <w:rPr>
          <w:sz w:val="28"/>
          <w:szCs w:val="28"/>
        </w:rPr>
      </w:pPr>
      <w:r w:rsidRPr="00834D86">
        <w:rPr>
          <w:sz w:val="28"/>
          <w:szCs w:val="28"/>
        </w:rPr>
        <w:t>Enhanced efficiency in administrative processes.</w:t>
      </w:r>
    </w:p>
    <w:p w14:paraId="3D74F9CE" w14:textId="31465F3D" w:rsidR="00834D86" w:rsidRPr="00834D86" w:rsidRDefault="00834D86" w:rsidP="00834D86">
      <w:pPr>
        <w:pStyle w:val="ListParagraph"/>
        <w:numPr>
          <w:ilvl w:val="0"/>
          <w:numId w:val="4"/>
        </w:numPr>
        <w:rPr>
          <w:sz w:val="28"/>
          <w:szCs w:val="28"/>
        </w:rPr>
      </w:pPr>
      <w:r w:rsidRPr="00834D86">
        <w:rPr>
          <w:sz w:val="28"/>
          <w:szCs w:val="28"/>
        </w:rPr>
        <w:t>Real-time access to critical student information.</w:t>
      </w:r>
    </w:p>
    <w:p w14:paraId="4BA02BBA" w14:textId="73C06B6B" w:rsidR="00834D86" w:rsidRPr="00834D86" w:rsidRDefault="00834D86" w:rsidP="00834D86">
      <w:pPr>
        <w:pStyle w:val="ListParagraph"/>
        <w:numPr>
          <w:ilvl w:val="0"/>
          <w:numId w:val="4"/>
        </w:numPr>
        <w:rPr>
          <w:sz w:val="28"/>
          <w:szCs w:val="28"/>
        </w:rPr>
      </w:pPr>
      <w:r w:rsidRPr="00834D86">
        <w:rPr>
          <w:sz w:val="28"/>
          <w:szCs w:val="28"/>
        </w:rPr>
        <w:t>Improved decision-making through data-driven insights.</w:t>
      </w:r>
    </w:p>
    <w:p w14:paraId="5ABA5AE1" w14:textId="37E5D3EB" w:rsidR="00834D86" w:rsidRPr="00834D86" w:rsidRDefault="00834D86" w:rsidP="00834D86">
      <w:pPr>
        <w:pStyle w:val="ListParagraph"/>
        <w:numPr>
          <w:ilvl w:val="0"/>
          <w:numId w:val="4"/>
        </w:numPr>
        <w:rPr>
          <w:sz w:val="28"/>
          <w:szCs w:val="28"/>
        </w:rPr>
      </w:pPr>
      <w:r w:rsidRPr="00834D86">
        <w:rPr>
          <w:sz w:val="28"/>
          <w:szCs w:val="28"/>
        </w:rPr>
        <w:t>Simplified compliance with faculty regulations and by-laws.</w:t>
      </w:r>
    </w:p>
    <w:p w14:paraId="3A3D618D" w14:textId="06FFB584" w:rsidR="00834D86" w:rsidRPr="00834D86" w:rsidRDefault="00834D86" w:rsidP="00834D86">
      <w:pPr>
        <w:pStyle w:val="ListParagraph"/>
        <w:numPr>
          <w:ilvl w:val="0"/>
          <w:numId w:val="4"/>
        </w:numPr>
        <w:rPr>
          <w:sz w:val="28"/>
          <w:szCs w:val="28"/>
        </w:rPr>
      </w:pPr>
      <w:r w:rsidRPr="00834D86">
        <w:rPr>
          <w:sz w:val="28"/>
          <w:szCs w:val="28"/>
        </w:rPr>
        <w:t>Enhanced user experience and satisfaction.</w:t>
      </w:r>
    </w:p>
    <w:p w14:paraId="5FD422B5" w14:textId="77777777" w:rsidR="00834D86" w:rsidRPr="00834D86" w:rsidRDefault="00834D86" w:rsidP="00834D86">
      <w:pPr>
        <w:rPr>
          <w:sz w:val="28"/>
          <w:szCs w:val="28"/>
        </w:rPr>
      </w:pPr>
    </w:p>
    <w:p w14:paraId="7AAE80B0" w14:textId="3B3D0E3D" w:rsidR="008C43F3" w:rsidRDefault="00834D86" w:rsidP="00834D86">
      <w:pPr>
        <w:rPr>
          <w:sz w:val="28"/>
          <w:szCs w:val="28"/>
        </w:rPr>
      </w:pPr>
      <w:r w:rsidRPr="00834D86">
        <w:rPr>
          <w:sz w:val="28"/>
          <w:szCs w:val="28"/>
        </w:rPr>
        <w:t xml:space="preserve">This provides an overview of the FOT-SIRMS solution's purpose, key features, and anticipated </w:t>
      </w:r>
      <w:r w:rsidR="004859EB">
        <w:rPr>
          <w:sz w:val="28"/>
          <w:szCs w:val="28"/>
        </w:rPr>
        <w:t>benefits.</w:t>
      </w:r>
    </w:p>
    <w:p w14:paraId="78115799" w14:textId="77777777" w:rsidR="008C43F3" w:rsidRDefault="008C43F3">
      <w:pPr>
        <w:rPr>
          <w:sz w:val="28"/>
          <w:szCs w:val="28"/>
        </w:rPr>
      </w:pPr>
      <w:r>
        <w:rPr>
          <w:sz w:val="28"/>
          <w:szCs w:val="28"/>
        </w:rPr>
        <w:br w:type="page"/>
      </w:r>
    </w:p>
    <w:p w14:paraId="4336EDBE" w14:textId="77777777" w:rsidR="008C43F3" w:rsidRDefault="008C43F3" w:rsidP="004859EB">
      <w:pPr>
        <w:pStyle w:val="Heading1"/>
        <w:rPr>
          <w:b w:val="0"/>
          <w:bCs/>
          <w:szCs w:val="40"/>
        </w:rPr>
      </w:pPr>
      <w:bookmarkStart w:id="10" w:name="_Toc145968602"/>
      <w:r w:rsidRPr="00613002">
        <w:lastRenderedPageBreak/>
        <w:t>Contribution</w:t>
      </w:r>
      <w:bookmarkEnd w:id="10"/>
    </w:p>
    <w:p w14:paraId="2D4B5EFA" w14:textId="77777777" w:rsidR="008C43F3" w:rsidRDefault="008C43F3" w:rsidP="008C43F3">
      <w:pPr>
        <w:rPr>
          <w:b/>
          <w:bCs/>
          <w:sz w:val="40"/>
          <w:szCs w:val="40"/>
        </w:rPr>
      </w:pPr>
    </w:p>
    <w:p w14:paraId="3F876534" w14:textId="77777777" w:rsidR="008C43F3" w:rsidRDefault="008C43F3" w:rsidP="008C43F3">
      <w:pPr>
        <w:pStyle w:val="ListParagraph"/>
        <w:numPr>
          <w:ilvl w:val="0"/>
          <w:numId w:val="5"/>
        </w:numPr>
        <w:spacing w:after="43" w:line="271" w:lineRule="auto"/>
        <w:rPr>
          <w:sz w:val="28"/>
          <w:szCs w:val="28"/>
        </w:rPr>
      </w:pPr>
      <w:r>
        <w:rPr>
          <w:sz w:val="28"/>
          <w:szCs w:val="28"/>
        </w:rPr>
        <w:t>TG1061 – Anjana Kavidu</w:t>
      </w:r>
    </w:p>
    <w:p w14:paraId="48424133" w14:textId="77777777" w:rsidR="008C43F3" w:rsidRDefault="008C43F3" w:rsidP="008C43F3">
      <w:pPr>
        <w:pStyle w:val="ListParagraph"/>
        <w:numPr>
          <w:ilvl w:val="0"/>
          <w:numId w:val="5"/>
        </w:numPr>
        <w:spacing w:after="43" w:line="271" w:lineRule="auto"/>
        <w:rPr>
          <w:sz w:val="28"/>
          <w:szCs w:val="28"/>
        </w:rPr>
      </w:pPr>
      <w:r>
        <w:rPr>
          <w:sz w:val="28"/>
          <w:szCs w:val="28"/>
        </w:rPr>
        <w:t>TG1023 – Dilshan Samarasinghe</w:t>
      </w:r>
    </w:p>
    <w:p w14:paraId="30CC1C0B" w14:textId="77777777" w:rsidR="008C43F3" w:rsidRDefault="008C43F3" w:rsidP="008C43F3">
      <w:pPr>
        <w:pStyle w:val="ListParagraph"/>
        <w:numPr>
          <w:ilvl w:val="0"/>
          <w:numId w:val="5"/>
        </w:numPr>
        <w:spacing w:after="43" w:line="271" w:lineRule="auto"/>
        <w:rPr>
          <w:sz w:val="28"/>
          <w:szCs w:val="28"/>
        </w:rPr>
      </w:pPr>
      <w:r>
        <w:rPr>
          <w:sz w:val="28"/>
          <w:szCs w:val="28"/>
        </w:rPr>
        <w:t>TG1066 – Asela Priyadarshana</w:t>
      </w:r>
    </w:p>
    <w:p w14:paraId="215C95A9" w14:textId="77777777" w:rsidR="008C43F3" w:rsidRPr="00613002" w:rsidRDefault="008C43F3" w:rsidP="008C43F3">
      <w:pPr>
        <w:pStyle w:val="ListParagraph"/>
        <w:numPr>
          <w:ilvl w:val="0"/>
          <w:numId w:val="5"/>
        </w:numPr>
        <w:spacing w:after="43" w:line="271" w:lineRule="auto"/>
        <w:rPr>
          <w:sz w:val="28"/>
          <w:szCs w:val="28"/>
        </w:rPr>
      </w:pPr>
      <w:r>
        <w:rPr>
          <w:sz w:val="28"/>
          <w:szCs w:val="28"/>
        </w:rPr>
        <w:t>TG1055 – Basith Ashen</w:t>
      </w:r>
    </w:p>
    <w:p w14:paraId="472D44FA" w14:textId="77777777" w:rsidR="008C43F3" w:rsidRDefault="008C43F3" w:rsidP="00834D86">
      <w:pPr>
        <w:rPr>
          <w:sz w:val="28"/>
          <w:szCs w:val="28"/>
        </w:rPr>
      </w:pPr>
    </w:p>
    <w:p w14:paraId="5168AA3E" w14:textId="173471ED" w:rsidR="00A6205C" w:rsidRPr="00834D86" w:rsidRDefault="00A6205C" w:rsidP="00834D86">
      <w:pPr>
        <w:rPr>
          <w:sz w:val="28"/>
          <w:szCs w:val="28"/>
        </w:rPr>
      </w:pPr>
    </w:p>
    <w:sectPr w:rsidR="00A6205C" w:rsidRPr="00834D86" w:rsidSect="00812A98">
      <w:headerReference w:type="default" r:id="rId13"/>
      <w:footerReference w:type="default" r:id="rId14"/>
      <w:pgSz w:w="12240" w:h="15840"/>
      <w:pgMar w:top="810" w:right="1440" w:bottom="63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0A4D72" w14:textId="77777777" w:rsidR="000C0D8C" w:rsidRDefault="000C0D8C" w:rsidP="00E84CD1">
      <w:pPr>
        <w:spacing w:after="0" w:line="240" w:lineRule="auto"/>
      </w:pPr>
      <w:r>
        <w:separator/>
      </w:r>
    </w:p>
  </w:endnote>
  <w:endnote w:type="continuationSeparator" w:id="0">
    <w:p w14:paraId="4A65147F" w14:textId="77777777" w:rsidR="000C0D8C" w:rsidRDefault="000C0D8C" w:rsidP="00E84CD1">
      <w:pPr>
        <w:spacing w:after="0" w:line="240" w:lineRule="auto"/>
      </w:pPr>
      <w:r>
        <w:continuationSeparator/>
      </w:r>
    </w:p>
  </w:endnote>
  <w:endnote w:type="continuationNotice" w:id="1">
    <w:p w14:paraId="26D7B349" w14:textId="77777777" w:rsidR="000C0D8C" w:rsidRDefault="000C0D8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73168" w14:textId="77777777" w:rsidR="00557DF8" w:rsidRPr="00557DF8" w:rsidRDefault="00557DF8">
    <w:pPr>
      <w:pStyle w:val="Footer"/>
      <w:jc w:val="center"/>
      <w:rPr>
        <w:color w:val="000000" w:themeColor="text1"/>
      </w:rPr>
    </w:pPr>
    <w:r w:rsidRPr="00557DF8">
      <w:rPr>
        <w:color w:val="000000" w:themeColor="text1"/>
      </w:rPr>
      <w:t xml:space="preserve">Page </w:t>
    </w:r>
    <w:r w:rsidRPr="00557DF8">
      <w:rPr>
        <w:color w:val="000000" w:themeColor="text1"/>
      </w:rPr>
      <w:fldChar w:fldCharType="begin"/>
    </w:r>
    <w:r w:rsidRPr="00557DF8">
      <w:rPr>
        <w:color w:val="000000" w:themeColor="text1"/>
      </w:rPr>
      <w:instrText xml:space="preserve"> PAGE  \* Arabic  \* MERGEFORMAT </w:instrText>
    </w:r>
    <w:r w:rsidRPr="00557DF8">
      <w:rPr>
        <w:color w:val="000000" w:themeColor="text1"/>
      </w:rPr>
      <w:fldChar w:fldCharType="separate"/>
    </w:r>
    <w:r w:rsidRPr="00557DF8">
      <w:rPr>
        <w:noProof/>
        <w:color w:val="000000" w:themeColor="text1"/>
      </w:rPr>
      <w:t>2</w:t>
    </w:r>
    <w:r w:rsidRPr="00557DF8">
      <w:rPr>
        <w:color w:val="000000" w:themeColor="text1"/>
      </w:rPr>
      <w:fldChar w:fldCharType="end"/>
    </w:r>
    <w:r w:rsidRPr="00557DF8">
      <w:rPr>
        <w:color w:val="000000" w:themeColor="text1"/>
      </w:rPr>
      <w:t xml:space="preserve"> of </w:t>
    </w:r>
    <w:r w:rsidRPr="00557DF8">
      <w:rPr>
        <w:color w:val="000000" w:themeColor="text1"/>
      </w:rPr>
      <w:fldChar w:fldCharType="begin"/>
    </w:r>
    <w:r w:rsidRPr="00557DF8">
      <w:rPr>
        <w:color w:val="000000" w:themeColor="text1"/>
      </w:rPr>
      <w:instrText xml:space="preserve"> NUMPAGES  \* Arabic  \* MERGEFORMAT </w:instrText>
    </w:r>
    <w:r w:rsidRPr="00557DF8">
      <w:rPr>
        <w:color w:val="000000" w:themeColor="text1"/>
      </w:rPr>
      <w:fldChar w:fldCharType="separate"/>
    </w:r>
    <w:r w:rsidRPr="00557DF8">
      <w:rPr>
        <w:noProof/>
        <w:color w:val="000000" w:themeColor="text1"/>
      </w:rPr>
      <w:t>2</w:t>
    </w:r>
    <w:r w:rsidRPr="00557DF8">
      <w:rPr>
        <w:color w:val="000000" w:themeColor="text1"/>
      </w:rPr>
      <w:fldChar w:fldCharType="end"/>
    </w:r>
  </w:p>
  <w:p w14:paraId="34CA90B6" w14:textId="77777777" w:rsidR="007B482C" w:rsidRDefault="007B48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F6BE3D" w14:textId="77777777" w:rsidR="000C0D8C" w:rsidRDefault="000C0D8C" w:rsidP="00E84CD1">
      <w:pPr>
        <w:spacing w:after="0" w:line="240" w:lineRule="auto"/>
      </w:pPr>
      <w:r>
        <w:separator/>
      </w:r>
    </w:p>
  </w:footnote>
  <w:footnote w:type="continuationSeparator" w:id="0">
    <w:p w14:paraId="1193228E" w14:textId="77777777" w:rsidR="000C0D8C" w:rsidRDefault="000C0D8C" w:rsidP="00E84CD1">
      <w:pPr>
        <w:spacing w:after="0" w:line="240" w:lineRule="auto"/>
      </w:pPr>
      <w:r>
        <w:continuationSeparator/>
      </w:r>
    </w:p>
  </w:footnote>
  <w:footnote w:type="continuationNotice" w:id="1">
    <w:p w14:paraId="4DA4E8D6" w14:textId="77777777" w:rsidR="000C0D8C" w:rsidRDefault="000C0D8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2F1B1" w14:textId="0E86F88F" w:rsidR="00D201B7" w:rsidRDefault="00D201B7">
    <w:pPr>
      <w:pStyle w:val="Header"/>
      <w:rPr>
        <w:sz w:val="24"/>
        <w:szCs w:val="24"/>
      </w:rPr>
    </w:pPr>
    <w:sdt>
      <w:sdtPr>
        <w:rPr>
          <w:rFonts w:ascii="Times New Roman" w:eastAsia="Times New Roman" w:hAnsi="Times New Roman" w:cs="Times New Roman"/>
          <w:b/>
          <w:kern w:val="0"/>
          <w:sz w:val="24"/>
          <w14:ligatures w14:val="none"/>
        </w:rPr>
        <w:alias w:val="Title"/>
        <w:id w:val="78404852"/>
        <w:placeholder>
          <w:docPart w:val="38B21375C9744F87B71E699A0F40517C"/>
        </w:placeholder>
        <w:dataBinding w:prefixMappings="xmlns:ns0='http://schemas.openxmlformats.org/package/2006/metadata/core-properties' xmlns:ns1='http://purl.org/dc/elements/1.1/'" w:xpath="/ns0:coreProperties[1]/ns1:title[1]" w:storeItemID="{6C3C8BC8-F283-45AE-878A-BAB7291924A1}"/>
        <w:text/>
      </w:sdtPr>
      <w:sdtContent>
        <w:r w:rsidRPr="00D201B7">
          <w:rPr>
            <w:rFonts w:ascii="Times New Roman" w:eastAsia="Times New Roman" w:hAnsi="Times New Roman" w:cs="Times New Roman"/>
            <w:b/>
            <w:kern w:val="0"/>
            <w:sz w:val="24"/>
            <w14:ligatures w14:val="none"/>
          </w:rPr>
          <w:t>ICT1222 - Database Management Systems Practicum</w:t>
        </w:r>
      </w:sdtContent>
    </w:sdt>
    <w:r>
      <w:rPr>
        <w:rFonts w:asciiTheme="majorHAnsi" w:eastAsiaTheme="majorEastAsia" w:hAnsiTheme="majorHAnsi" w:cstheme="majorBidi"/>
        <w:color w:val="4472C4" w:themeColor="accent1"/>
        <w:sz w:val="24"/>
        <w:szCs w:val="24"/>
      </w:rPr>
      <w:ptab w:relativeTo="margin" w:alignment="right" w:leader="none"/>
    </w:r>
    <w:sdt>
      <w:sdtPr>
        <w:rPr>
          <w:rFonts w:ascii="Times New Roman" w:eastAsia="Times New Roman" w:hAnsi="Times New Roman" w:cs="Times New Roman"/>
          <w:b/>
          <w:kern w:val="0"/>
          <w:sz w:val="24"/>
          <w14:ligatures w14:val="none"/>
        </w:rPr>
        <w:alias w:val="Date"/>
        <w:id w:val="78404859"/>
        <w:placeholder>
          <w:docPart w:val="2E4365CA09734FE595EC2FEAFE869D33"/>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r w:rsidR="00FF7B26" w:rsidRPr="00FF7B26">
          <w:rPr>
            <w:rFonts w:ascii="Times New Roman" w:eastAsia="Times New Roman" w:hAnsi="Times New Roman" w:cs="Times New Roman"/>
            <w:b/>
            <w:kern w:val="0"/>
            <w:sz w:val="24"/>
            <w14:ligatures w14:val="none"/>
          </w:rPr>
          <w:t>Mini Project</w:t>
        </w:r>
      </w:sdtContent>
    </w:sdt>
  </w:p>
  <w:p w14:paraId="1B758FA0" w14:textId="10A9F32E" w:rsidR="007B482C" w:rsidRDefault="007B48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B23A8"/>
    <w:multiLevelType w:val="hybridMultilevel"/>
    <w:tmpl w:val="1A466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F8755D"/>
    <w:multiLevelType w:val="hybridMultilevel"/>
    <w:tmpl w:val="91608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CA5F26"/>
    <w:multiLevelType w:val="hybridMultilevel"/>
    <w:tmpl w:val="12081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9E7D61"/>
    <w:multiLevelType w:val="hybridMultilevel"/>
    <w:tmpl w:val="A75AA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224B45"/>
    <w:multiLevelType w:val="hybridMultilevel"/>
    <w:tmpl w:val="8FC61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547680">
    <w:abstractNumId w:val="0"/>
  </w:num>
  <w:num w:numId="2" w16cid:durableId="1866092582">
    <w:abstractNumId w:val="4"/>
  </w:num>
  <w:num w:numId="3" w16cid:durableId="1580408362">
    <w:abstractNumId w:val="3"/>
  </w:num>
  <w:num w:numId="4" w16cid:durableId="1500341365">
    <w:abstractNumId w:val="2"/>
  </w:num>
  <w:num w:numId="5" w16cid:durableId="15647574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873"/>
    <w:rsid w:val="0002295B"/>
    <w:rsid w:val="00062353"/>
    <w:rsid w:val="00083615"/>
    <w:rsid w:val="00094509"/>
    <w:rsid w:val="000C0D8C"/>
    <w:rsid w:val="000C59AF"/>
    <w:rsid w:val="000D1A77"/>
    <w:rsid w:val="000D7825"/>
    <w:rsid w:val="000F0239"/>
    <w:rsid w:val="000F1E21"/>
    <w:rsid w:val="001024B7"/>
    <w:rsid w:val="0010269C"/>
    <w:rsid w:val="00104955"/>
    <w:rsid w:val="001404FA"/>
    <w:rsid w:val="001535A5"/>
    <w:rsid w:val="00166CF6"/>
    <w:rsid w:val="00171A1A"/>
    <w:rsid w:val="00187CAA"/>
    <w:rsid w:val="001A2FF3"/>
    <w:rsid w:val="001A772B"/>
    <w:rsid w:val="001B46F2"/>
    <w:rsid w:val="001D694A"/>
    <w:rsid w:val="001F1C1E"/>
    <w:rsid w:val="001F6021"/>
    <w:rsid w:val="001F7B38"/>
    <w:rsid w:val="001F7C6D"/>
    <w:rsid w:val="0024591E"/>
    <w:rsid w:val="00245A63"/>
    <w:rsid w:val="002501A5"/>
    <w:rsid w:val="002951B8"/>
    <w:rsid w:val="002C5DEB"/>
    <w:rsid w:val="002D490C"/>
    <w:rsid w:val="0031307D"/>
    <w:rsid w:val="00323765"/>
    <w:rsid w:val="0035773A"/>
    <w:rsid w:val="00372E99"/>
    <w:rsid w:val="003B022A"/>
    <w:rsid w:val="003B263A"/>
    <w:rsid w:val="003D147C"/>
    <w:rsid w:val="00401E59"/>
    <w:rsid w:val="00403EF5"/>
    <w:rsid w:val="00421D9B"/>
    <w:rsid w:val="004235D3"/>
    <w:rsid w:val="00452111"/>
    <w:rsid w:val="00462A3D"/>
    <w:rsid w:val="0046373E"/>
    <w:rsid w:val="004859EB"/>
    <w:rsid w:val="004912E9"/>
    <w:rsid w:val="004C6A70"/>
    <w:rsid w:val="004E6438"/>
    <w:rsid w:val="00504117"/>
    <w:rsid w:val="00531CC7"/>
    <w:rsid w:val="00545DEC"/>
    <w:rsid w:val="0055108C"/>
    <w:rsid w:val="00553C84"/>
    <w:rsid w:val="00556B65"/>
    <w:rsid w:val="00557DF8"/>
    <w:rsid w:val="0056465F"/>
    <w:rsid w:val="005745EE"/>
    <w:rsid w:val="0057597F"/>
    <w:rsid w:val="00577012"/>
    <w:rsid w:val="00577BFD"/>
    <w:rsid w:val="0058206B"/>
    <w:rsid w:val="00587794"/>
    <w:rsid w:val="005A5D50"/>
    <w:rsid w:val="005B1F4D"/>
    <w:rsid w:val="006016D0"/>
    <w:rsid w:val="0066394E"/>
    <w:rsid w:val="00665613"/>
    <w:rsid w:val="00673358"/>
    <w:rsid w:val="00693A2C"/>
    <w:rsid w:val="006C77E2"/>
    <w:rsid w:val="006D76FF"/>
    <w:rsid w:val="006E22D4"/>
    <w:rsid w:val="006E32B2"/>
    <w:rsid w:val="006E45FD"/>
    <w:rsid w:val="00715655"/>
    <w:rsid w:val="00732DE4"/>
    <w:rsid w:val="00734651"/>
    <w:rsid w:val="00773859"/>
    <w:rsid w:val="00776789"/>
    <w:rsid w:val="007A1070"/>
    <w:rsid w:val="007B482C"/>
    <w:rsid w:val="008011F3"/>
    <w:rsid w:val="008117DF"/>
    <w:rsid w:val="00812A98"/>
    <w:rsid w:val="00834D86"/>
    <w:rsid w:val="00836ED3"/>
    <w:rsid w:val="008428A5"/>
    <w:rsid w:val="00860742"/>
    <w:rsid w:val="008B74E7"/>
    <w:rsid w:val="008C43F3"/>
    <w:rsid w:val="008E3D1A"/>
    <w:rsid w:val="008E4A5F"/>
    <w:rsid w:val="008F404F"/>
    <w:rsid w:val="00932184"/>
    <w:rsid w:val="00935123"/>
    <w:rsid w:val="0093592C"/>
    <w:rsid w:val="00940A20"/>
    <w:rsid w:val="009474BE"/>
    <w:rsid w:val="0098580C"/>
    <w:rsid w:val="009965AF"/>
    <w:rsid w:val="009A4152"/>
    <w:rsid w:val="009B0FFB"/>
    <w:rsid w:val="009B36C7"/>
    <w:rsid w:val="009D62A4"/>
    <w:rsid w:val="009F2FA9"/>
    <w:rsid w:val="00A07388"/>
    <w:rsid w:val="00A227AB"/>
    <w:rsid w:val="00A24873"/>
    <w:rsid w:val="00A42B36"/>
    <w:rsid w:val="00A542B3"/>
    <w:rsid w:val="00A6205C"/>
    <w:rsid w:val="00A634D7"/>
    <w:rsid w:val="00A9039C"/>
    <w:rsid w:val="00A921F4"/>
    <w:rsid w:val="00A93AE4"/>
    <w:rsid w:val="00AA0EA0"/>
    <w:rsid w:val="00AC7CF6"/>
    <w:rsid w:val="00AF0E31"/>
    <w:rsid w:val="00B1153F"/>
    <w:rsid w:val="00B35644"/>
    <w:rsid w:val="00B51875"/>
    <w:rsid w:val="00B6687C"/>
    <w:rsid w:val="00B71A39"/>
    <w:rsid w:val="00B7594B"/>
    <w:rsid w:val="00B77936"/>
    <w:rsid w:val="00BA433F"/>
    <w:rsid w:val="00BB6F7D"/>
    <w:rsid w:val="00BC4C71"/>
    <w:rsid w:val="00BD16F4"/>
    <w:rsid w:val="00C11A40"/>
    <w:rsid w:val="00C34097"/>
    <w:rsid w:val="00C34E92"/>
    <w:rsid w:val="00C527E6"/>
    <w:rsid w:val="00C54C9C"/>
    <w:rsid w:val="00C6175C"/>
    <w:rsid w:val="00C71ADB"/>
    <w:rsid w:val="00C74C2A"/>
    <w:rsid w:val="00CB3D8E"/>
    <w:rsid w:val="00D201B7"/>
    <w:rsid w:val="00D31C94"/>
    <w:rsid w:val="00D5115B"/>
    <w:rsid w:val="00D66F4F"/>
    <w:rsid w:val="00D73074"/>
    <w:rsid w:val="00DA22A4"/>
    <w:rsid w:val="00DC327F"/>
    <w:rsid w:val="00DC38A3"/>
    <w:rsid w:val="00DD58D9"/>
    <w:rsid w:val="00DF1CB0"/>
    <w:rsid w:val="00DF6D33"/>
    <w:rsid w:val="00E0667C"/>
    <w:rsid w:val="00E10B2E"/>
    <w:rsid w:val="00E1443E"/>
    <w:rsid w:val="00E430DA"/>
    <w:rsid w:val="00E57C72"/>
    <w:rsid w:val="00E84CD1"/>
    <w:rsid w:val="00E866D5"/>
    <w:rsid w:val="00EB7C21"/>
    <w:rsid w:val="00EC0A1C"/>
    <w:rsid w:val="00ED4347"/>
    <w:rsid w:val="00EE15D0"/>
    <w:rsid w:val="00EF2306"/>
    <w:rsid w:val="00F074D7"/>
    <w:rsid w:val="00F16433"/>
    <w:rsid w:val="00F17EF9"/>
    <w:rsid w:val="00F41467"/>
    <w:rsid w:val="00F5085A"/>
    <w:rsid w:val="00F750A9"/>
    <w:rsid w:val="00F95A1A"/>
    <w:rsid w:val="00FA7B60"/>
    <w:rsid w:val="00FB1853"/>
    <w:rsid w:val="00FB1F73"/>
    <w:rsid w:val="00FE05E0"/>
    <w:rsid w:val="00FF75A1"/>
    <w:rsid w:val="00FF7B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FBCF4"/>
  <w15:chartTrackingRefBased/>
  <w15:docId w15:val="{4E909B80-009D-4334-8088-1F1387746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1E59"/>
    <w:pPr>
      <w:keepNext/>
      <w:keepLines/>
      <w:spacing w:before="240" w:after="0"/>
      <w:outlineLvl w:val="0"/>
    </w:pPr>
    <w:rPr>
      <w:rFonts w:asciiTheme="majorHAnsi" w:eastAsiaTheme="majorEastAsia" w:hAnsiTheme="majorHAnsi" w:cstheme="majorBidi"/>
      <w:b/>
      <w:color w:val="000000" w:themeColor="text1"/>
      <w:sz w:val="40"/>
      <w:szCs w:val="32"/>
    </w:rPr>
  </w:style>
  <w:style w:type="paragraph" w:styleId="Heading2">
    <w:name w:val="heading 2"/>
    <w:basedOn w:val="Normal"/>
    <w:next w:val="Normal"/>
    <w:link w:val="Heading2Char"/>
    <w:uiPriority w:val="9"/>
    <w:unhideWhenUsed/>
    <w:qFormat/>
    <w:rsid w:val="00401E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4C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CD1"/>
  </w:style>
  <w:style w:type="paragraph" w:styleId="Footer">
    <w:name w:val="footer"/>
    <w:basedOn w:val="Normal"/>
    <w:link w:val="FooterChar"/>
    <w:uiPriority w:val="99"/>
    <w:unhideWhenUsed/>
    <w:rsid w:val="00E84C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CD1"/>
  </w:style>
  <w:style w:type="paragraph" w:styleId="ListParagraph">
    <w:name w:val="List Paragraph"/>
    <w:basedOn w:val="Normal"/>
    <w:uiPriority w:val="34"/>
    <w:qFormat/>
    <w:rsid w:val="00083615"/>
    <w:pPr>
      <w:ind w:left="720"/>
      <w:contextualSpacing/>
    </w:pPr>
  </w:style>
  <w:style w:type="character" w:customStyle="1" w:styleId="Heading1Char">
    <w:name w:val="Heading 1 Char"/>
    <w:basedOn w:val="DefaultParagraphFont"/>
    <w:link w:val="Heading1"/>
    <w:uiPriority w:val="9"/>
    <w:rsid w:val="00401E59"/>
    <w:rPr>
      <w:rFonts w:asciiTheme="majorHAnsi" w:eastAsiaTheme="majorEastAsia" w:hAnsiTheme="majorHAnsi" w:cstheme="majorBidi"/>
      <w:b/>
      <w:color w:val="000000" w:themeColor="text1"/>
      <w:sz w:val="40"/>
      <w:szCs w:val="32"/>
    </w:rPr>
  </w:style>
  <w:style w:type="character" w:customStyle="1" w:styleId="Heading2Char">
    <w:name w:val="Heading 2 Char"/>
    <w:basedOn w:val="DefaultParagraphFont"/>
    <w:link w:val="Heading2"/>
    <w:uiPriority w:val="9"/>
    <w:rsid w:val="00401E5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4235D3"/>
    <w:pPr>
      <w:outlineLvl w:val="9"/>
    </w:pPr>
    <w:rPr>
      <w:b w:val="0"/>
      <w:color w:val="2F5496" w:themeColor="accent1" w:themeShade="BF"/>
      <w:kern w:val="0"/>
      <w:sz w:val="32"/>
      <w14:ligatures w14:val="none"/>
    </w:rPr>
  </w:style>
  <w:style w:type="paragraph" w:styleId="TOC2">
    <w:name w:val="toc 2"/>
    <w:basedOn w:val="Normal"/>
    <w:next w:val="Normal"/>
    <w:autoRedefine/>
    <w:uiPriority w:val="39"/>
    <w:unhideWhenUsed/>
    <w:rsid w:val="004235D3"/>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4235D3"/>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4235D3"/>
    <w:pPr>
      <w:spacing w:after="100"/>
      <w:ind w:left="440"/>
    </w:pPr>
    <w:rPr>
      <w:rFonts w:eastAsiaTheme="minorEastAsia" w:cs="Times New Roman"/>
      <w:kern w:val="0"/>
      <w14:ligatures w14:val="none"/>
    </w:rPr>
  </w:style>
  <w:style w:type="character" w:styleId="Hyperlink">
    <w:name w:val="Hyperlink"/>
    <w:basedOn w:val="DefaultParagraphFont"/>
    <w:uiPriority w:val="99"/>
    <w:unhideWhenUsed/>
    <w:rsid w:val="004235D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25671">
      <w:bodyDiv w:val="1"/>
      <w:marLeft w:val="0"/>
      <w:marRight w:val="0"/>
      <w:marTop w:val="0"/>
      <w:marBottom w:val="0"/>
      <w:divBdr>
        <w:top w:val="none" w:sz="0" w:space="0" w:color="auto"/>
        <w:left w:val="none" w:sz="0" w:space="0" w:color="auto"/>
        <w:bottom w:val="none" w:sz="0" w:space="0" w:color="auto"/>
        <w:right w:val="none" w:sz="0" w:space="0" w:color="auto"/>
      </w:divBdr>
    </w:div>
    <w:div w:id="119420347">
      <w:bodyDiv w:val="1"/>
      <w:marLeft w:val="0"/>
      <w:marRight w:val="0"/>
      <w:marTop w:val="0"/>
      <w:marBottom w:val="0"/>
      <w:divBdr>
        <w:top w:val="none" w:sz="0" w:space="0" w:color="auto"/>
        <w:left w:val="none" w:sz="0" w:space="0" w:color="auto"/>
        <w:bottom w:val="none" w:sz="0" w:space="0" w:color="auto"/>
        <w:right w:val="none" w:sz="0" w:space="0" w:color="auto"/>
      </w:divBdr>
    </w:div>
    <w:div w:id="291208907">
      <w:bodyDiv w:val="1"/>
      <w:marLeft w:val="0"/>
      <w:marRight w:val="0"/>
      <w:marTop w:val="0"/>
      <w:marBottom w:val="0"/>
      <w:divBdr>
        <w:top w:val="none" w:sz="0" w:space="0" w:color="auto"/>
        <w:left w:val="none" w:sz="0" w:space="0" w:color="auto"/>
        <w:bottom w:val="none" w:sz="0" w:space="0" w:color="auto"/>
        <w:right w:val="none" w:sz="0" w:space="0" w:color="auto"/>
      </w:divBdr>
    </w:div>
    <w:div w:id="432942335">
      <w:bodyDiv w:val="1"/>
      <w:marLeft w:val="0"/>
      <w:marRight w:val="0"/>
      <w:marTop w:val="0"/>
      <w:marBottom w:val="0"/>
      <w:divBdr>
        <w:top w:val="none" w:sz="0" w:space="0" w:color="auto"/>
        <w:left w:val="none" w:sz="0" w:space="0" w:color="auto"/>
        <w:bottom w:val="none" w:sz="0" w:space="0" w:color="auto"/>
        <w:right w:val="none" w:sz="0" w:space="0" w:color="auto"/>
      </w:divBdr>
    </w:div>
    <w:div w:id="468279149">
      <w:bodyDiv w:val="1"/>
      <w:marLeft w:val="0"/>
      <w:marRight w:val="0"/>
      <w:marTop w:val="0"/>
      <w:marBottom w:val="0"/>
      <w:divBdr>
        <w:top w:val="none" w:sz="0" w:space="0" w:color="auto"/>
        <w:left w:val="none" w:sz="0" w:space="0" w:color="auto"/>
        <w:bottom w:val="none" w:sz="0" w:space="0" w:color="auto"/>
        <w:right w:val="none" w:sz="0" w:space="0" w:color="auto"/>
      </w:divBdr>
    </w:div>
    <w:div w:id="762797405">
      <w:bodyDiv w:val="1"/>
      <w:marLeft w:val="0"/>
      <w:marRight w:val="0"/>
      <w:marTop w:val="0"/>
      <w:marBottom w:val="0"/>
      <w:divBdr>
        <w:top w:val="none" w:sz="0" w:space="0" w:color="auto"/>
        <w:left w:val="none" w:sz="0" w:space="0" w:color="auto"/>
        <w:bottom w:val="none" w:sz="0" w:space="0" w:color="auto"/>
        <w:right w:val="none" w:sz="0" w:space="0" w:color="auto"/>
      </w:divBdr>
    </w:div>
    <w:div w:id="782773742">
      <w:bodyDiv w:val="1"/>
      <w:marLeft w:val="0"/>
      <w:marRight w:val="0"/>
      <w:marTop w:val="0"/>
      <w:marBottom w:val="0"/>
      <w:divBdr>
        <w:top w:val="none" w:sz="0" w:space="0" w:color="auto"/>
        <w:left w:val="none" w:sz="0" w:space="0" w:color="auto"/>
        <w:bottom w:val="none" w:sz="0" w:space="0" w:color="auto"/>
        <w:right w:val="none" w:sz="0" w:space="0" w:color="auto"/>
      </w:divBdr>
    </w:div>
    <w:div w:id="850146697">
      <w:bodyDiv w:val="1"/>
      <w:marLeft w:val="0"/>
      <w:marRight w:val="0"/>
      <w:marTop w:val="0"/>
      <w:marBottom w:val="0"/>
      <w:divBdr>
        <w:top w:val="none" w:sz="0" w:space="0" w:color="auto"/>
        <w:left w:val="none" w:sz="0" w:space="0" w:color="auto"/>
        <w:bottom w:val="none" w:sz="0" w:space="0" w:color="auto"/>
        <w:right w:val="none" w:sz="0" w:space="0" w:color="auto"/>
      </w:divBdr>
    </w:div>
    <w:div w:id="1295142168">
      <w:bodyDiv w:val="1"/>
      <w:marLeft w:val="0"/>
      <w:marRight w:val="0"/>
      <w:marTop w:val="0"/>
      <w:marBottom w:val="0"/>
      <w:divBdr>
        <w:top w:val="none" w:sz="0" w:space="0" w:color="auto"/>
        <w:left w:val="none" w:sz="0" w:space="0" w:color="auto"/>
        <w:bottom w:val="none" w:sz="0" w:space="0" w:color="auto"/>
        <w:right w:val="none" w:sz="0" w:space="0" w:color="auto"/>
      </w:divBdr>
    </w:div>
    <w:div w:id="1321274689">
      <w:bodyDiv w:val="1"/>
      <w:marLeft w:val="0"/>
      <w:marRight w:val="0"/>
      <w:marTop w:val="0"/>
      <w:marBottom w:val="0"/>
      <w:divBdr>
        <w:top w:val="none" w:sz="0" w:space="0" w:color="auto"/>
        <w:left w:val="none" w:sz="0" w:space="0" w:color="auto"/>
        <w:bottom w:val="none" w:sz="0" w:space="0" w:color="auto"/>
        <w:right w:val="none" w:sz="0" w:space="0" w:color="auto"/>
      </w:divBdr>
    </w:div>
    <w:div w:id="1490288966">
      <w:bodyDiv w:val="1"/>
      <w:marLeft w:val="0"/>
      <w:marRight w:val="0"/>
      <w:marTop w:val="0"/>
      <w:marBottom w:val="0"/>
      <w:divBdr>
        <w:top w:val="none" w:sz="0" w:space="0" w:color="auto"/>
        <w:left w:val="none" w:sz="0" w:space="0" w:color="auto"/>
        <w:bottom w:val="none" w:sz="0" w:space="0" w:color="auto"/>
        <w:right w:val="none" w:sz="0" w:space="0" w:color="auto"/>
      </w:divBdr>
    </w:div>
    <w:div w:id="1500925048">
      <w:bodyDiv w:val="1"/>
      <w:marLeft w:val="0"/>
      <w:marRight w:val="0"/>
      <w:marTop w:val="0"/>
      <w:marBottom w:val="0"/>
      <w:divBdr>
        <w:top w:val="none" w:sz="0" w:space="0" w:color="auto"/>
        <w:left w:val="none" w:sz="0" w:space="0" w:color="auto"/>
        <w:bottom w:val="none" w:sz="0" w:space="0" w:color="auto"/>
        <w:right w:val="none" w:sz="0" w:space="0" w:color="auto"/>
      </w:divBdr>
    </w:div>
    <w:div w:id="1507745005">
      <w:bodyDiv w:val="1"/>
      <w:marLeft w:val="0"/>
      <w:marRight w:val="0"/>
      <w:marTop w:val="0"/>
      <w:marBottom w:val="0"/>
      <w:divBdr>
        <w:top w:val="none" w:sz="0" w:space="0" w:color="auto"/>
        <w:left w:val="none" w:sz="0" w:space="0" w:color="auto"/>
        <w:bottom w:val="none" w:sz="0" w:space="0" w:color="auto"/>
        <w:right w:val="none" w:sz="0" w:space="0" w:color="auto"/>
      </w:divBdr>
    </w:div>
    <w:div w:id="1609198933">
      <w:bodyDiv w:val="1"/>
      <w:marLeft w:val="0"/>
      <w:marRight w:val="0"/>
      <w:marTop w:val="0"/>
      <w:marBottom w:val="0"/>
      <w:divBdr>
        <w:top w:val="none" w:sz="0" w:space="0" w:color="auto"/>
        <w:left w:val="none" w:sz="0" w:space="0" w:color="auto"/>
        <w:bottom w:val="none" w:sz="0" w:space="0" w:color="auto"/>
        <w:right w:val="none" w:sz="0" w:space="0" w:color="auto"/>
      </w:divBdr>
    </w:div>
    <w:div w:id="1793741693">
      <w:bodyDiv w:val="1"/>
      <w:marLeft w:val="0"/>
      <w:marRight w:val="0"/>
      <w:marTop w:val="0"/>
      <w:marBottom w:val="0"/>
      <w:divBdr>
        <w:top w:val="none" w:sz="0" w:space="0" w:color="auto"/>
        <w:left w:val="none" w:sz="0" w:space="0" w:color="auto"/>
        <w:bottom w:val="none" w:sz="0" w:space="0" w:color="auto"/>
        <w:right w:val="none" w:sz="0" w:space="0" w:color="auto"/>
      </w:divBdr>
    </w:div>
    <w:div w:id="1814642677">
      <w:bodyDiv w:val="1"/>
      <w:marLeft w:val="0"/>
      <w:marRight w:val="0"/>
      <w:marTop w:val="0"/>
      <w:marBottom w:val="0"/>
      <w:divBdr>
        <w:top w:val="none" w:sz="0" w:space="0" w:color="auto"/>
        <w:left w:val="none" w:sz="0" w:space="0" w:color="auto"/>
        <w:bottom w:val="none" w:sz="0" w:space="0" w:color="auto"/>
        <w:right w:val="none" w:sz="0" w:space="0" w:color="auto"/>
      </w:divBdr>
    </w:div>
    <w:div w:id="1850169201">
      <w:bodyDiv w:val="1"/>
      <w:marLeft w:val="0"/>
      <w:marRight w:val="0"/>
      <w:marTop w:val="0"/>
      <w:marBottom w:val="0"/>
      <w:divBdr>
        <w:top w:val="none" w:sz="0" w:space="0" w:color="auto"/>
        <w:left w:val="none" w:sz="0" w:space="0" w:color="auto"/>
        <w:bottom w:val="none" w:sz="0" w:space="0" w:color="auto"/>
        <w:right w:val="none" w:sz="0" w:space="0" w:color="auto"/>
      </w:divBdr>
    </w:div>
    <w:div w:id="1970427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8B21375C9744F87B71E699A0F40517C"/>
        <w:category>
          <w:name w:val="General"/>
          <w:gallery w:val="placeholder"/>
        </w:category>
        <w:types>
          <w:type w:val="bbPlcHdr"/>
        </w:types>
        <w:behaviors>
          <w:behavior w:val="content"/>
        </w:behaviors>
        <w:guid w:val="{55FA30AC-0C73-4922-9AD6-B170FA304BC1}"/>
      </w:docPartPr>
      <w:docPartBody>
        <w:p w:rsidR="00000000" w:rsidRDefault="00000000">
          <w:pPr>
            <w:pStyle w:val="38B21375C9744F87B71E699A0F40517C"/>
          </w:pPr>
          <w:r>
            <w:rPr>
              <w:rFonts w:asciiTheme="majorHAnsi" w:eastAsiaTheme="majorEastAsia" w:hAnsiTheme="majorHAnsi" w:cstheme="majorBidi"/>
              <w:color w:val="4472C4" w:themeColor="accent1"/>
              <w:sz w:val="27"/>
              <w:szCs w:val="27"/>
            </w:rPr>
            <w:t>[Document title]</w:t>
          </w:r>
        </w:p>
      </w:docPartBody>
    </w:docPart>
    <w:docPart>
      <w:docPartPr>
        <w:name w:val="2E4365CA09734FE595EC2FEAFE869D33"/>
        <w:category>
          <w:name w:val="General"/>
          <w:gallery w:val="placeholder"/>
        </w:category>
        <w:types>
          <w:type w:val="bbPlcHdr"/>
        </w:types>
        <w:behaviors>
          <w:behavior w:val="content"/>
        </w:behaviors>
        <w:guid w:val="{824F7E68-5D47-4427-AC2F-345A93D6F97C}"/>
      </w:docPartPr>
      <w:docPartBody>
        <w:p w:rsidR="00000000" w:rsidRDefault="00000000">
          <w:pPr>
            <w:pStyle w:val="2E4365CA09734FE595EC2FEAFE869D33"/>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E7D"/>
    <w:rsid w:val="00BB0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B21375C9744F87B71E699A0F40517C">
    <w:name w:val="38B21375C9744F87B71E699A0F40517C"/>
  </w:style>
  <w:style w:type="paragraph" w:customStyle="1" w:styleId="2E4365CA09734FE595EC2FEAFE869D33">
    <w:name w:val="2E4365CA09734FE595EC2FEAFE869D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Mini Project</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D62F0776C18BB4DA2DD8F0C9A496953" ma:contentTypeVersion="8" ma:contentTypeDescription="Create a new document." ma:contentTypeScope="" ma:versionID="31093320cbb278f428de216afa611099">
  <xsd:schema xmlns:xsd="http://www.w3.org/2001/XMLSchema" xmlns:xs="http://www.w3.org/2001/XMLSchema" xmlns:p="http://schemas.microsoft.com/office/2006/metadata/properties" xmlns:ns3="45491034-20cf-4db2-b940-e1bb5af3acb7" targetNamespace="http://schemas.microsoft.com/office/2006/metadata/properties" ma:root="true" ma:fieldsID="f6bd013a2267bcbcc0b354aadeb3f2ef" ns3:_="">
    <xsd:import namespace="45491034-20cf-4db2-b940-e1bb5af3acb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491034-20cf-4db2-b940-e1bb5af3acb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_activity" ma:index="15"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activity xmlns="45491034-20cf-4db2-b940-e1bb5af3acb7"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D24068-DB83-4EC5-AA19-C8450548FA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491034-20cf-4db2-b940-e1bb5af3ac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BD1E11A-A66C-4953-A234-4A2CA0B8C6D2}">
  <ds:schemaRefs>
    <ds:schemaRef ds:uri="http://schemas.openxmlformats.org/officeDocument/2006/bibliography"/>
  </ds:schemaRefs>
</ds:datastoreItem>
</file>

<file path=customXml/itemProps4.xml><?xml version="1.0" encoding="utf-8"?>
<ds:datastoreItem xmlns:ds="http://schemas.openxmlformats.org/officeDocument/2006/customXml" ds:itemID="{AB064898-4067-4DFB-A41C-2009683CF49D}">
  <ds:schemaRefs>
    <ds:schemaRef ds:uri="http://schemas.microsoft.com/sharepoint/v3/contenttype/forms"/>
  </ds:schemaRefs>
</ds:datastoreItem>
</file>

<file path=customXml/itemProps5.xml><?xml version="1.0" encoding="utf-8"?>
<ds:datastoreItem xmlns:ds="http://schemas.openxmlformats.org/officeDocument/2006/customXml" ds:itemID="{718943EE-FE2B-44B4-9D74-E08D436B974A}">
  <ds:schemaRefs>
    <ds:schemaRef ds:uri="45491034-20cf-4db2-b940-e1bb5af3acb7"/>
    <ds:schemaRef ds:uri="http://www.w3.org/XML/1998/namespace"/>
    <ds:schemaRef ds:uri="http://purl.org/dc/elements/1.1/"/>
    <ds:schemaRef ds:uri="http://schemas.microsoft.com/office/2006/metadata/properties"/>
    <ds:schemaRef ds:uri="http://purl.org/dc/terms/"/>
    <ds:schemaRef ds:uri="http://schemas.microsoft.com/office/2006/documentManagement/types"/>
    <ds:schemaRef ds:uri="http://purl.org/dc/dcmitype/"/>
    <ds:schemaRef ds:uri="http://schemas.microsoft.com/office/infopath/2007/PartnerControl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1166</Words>
  <Characters>6648</Characters>
  <Application>Microsoft Office Word</Application>
  <DocSecurity>0</DocSecurity>
  <Lines>55</Lines>
  <Paragraphs>15</Paragraphs>
  <ScaleCrop>false</ScaleCrop>
  <Company/>
  <LinksUpToDate>false</LinksUpToDate>
  <CharactersWithSpaces>7799</CharactersWithSpaces>
  <SharedDoc>false</SharedDoc>
  <HLinks>
    <vt:vector size="48" baseType="variant">
      <vt:variant>
        <vt:i4>1179700</vt:i4>
      </vt:variant>
      <vt:variant>
        <vt:i4>44</vt:i4>
      </vt:variant>
      <vt:variant>
        <vt:i4>0</vt:i4>
      </vt:variant>
      <vt:variant>
        <vt:i4>5</vt:i4>
      </vt:variant>
      <vt:variant>
        <vt:lpwstr/>
      </vt:variant>
      <vt:variant>
        <vt:lpwstr>_Toc145968602</vt:lpwstr>
      </vt:variant>
      <vt:variant>
        <vt:i4>1179700</vt:i4>
      </vt:variant>
      <vt:variant>
        <vt:i4>38</vt:i4>
      </vt:variant>
      <vt:variant>
        <vt:i4>0</vt:i4>
      </vt:variant>
      <vt:variant>
        <vt:i4>5</vt:i4>
      </vt:variant>
      <vt:variant>
        <vt:lpwstr/>
      </vt:variant>
      <vt:variant>
        <vt:lpwstr>_Toc145968601</vt:lpwstr>
      </vt:variant>
      <vt:variant>
        <vt:i4>1179700</vt:i4>
      </vt:variant>
      <vt:variant>
        <vt:i4>32</vt:i4>
      </vt:variant>
      <vt:variant>
        <vt:i4>0</vt:i4>
      </vt:variant>
      <vt:variant>
        <vt:i4>5</vt:i4>
      </vt:variant>
      <vt:variant>
        <vt:lpwstr/>
      </vt:variant>
      <vt:variant>
        <vt:lpwstr>_Toc145968600</vt:lpwstr>
      </vt:variant>
      <vt:variant>
        <vt:i4>1769527</vt:i4>
      </vt:variant>
      <vt:variant>
        <vt:i4>26</vt:i4>
      </vt:variant>
      <vt:variant>
        <vt:i4>0</vt:i4>
      </vt:variant>
      <vt:variant>
        <vt:i4>5</vt:i4>
      </vt:variant>
      <vt:variant>
        <vt:lpwstr/>
      </vt:variant>
      <vt:variant>
        <vt:lpwstr>_Toc145968599</vt:lpwstr>
      </vt:variant>
      <vt:variant>
        <vt:i4>1769527</vt:i4>
      </vt:variant>
      <vt:variant>
        <vt:i4>20</vt:i4>
      </vt:variant>
      <vt:variant>
        <vt:i4>0</vt:i4>
      </vt:variant>
      <vt:variant>
        <vt:i4>5</vt:i4>
      </vt:variant>
      <vt:variant>
        <vt:lpwstr/>
      </vt:variant>
      <vt:variant>
        <vt:lpwstr>_Toc145968598</vt:lpwstr>
      </vt:variant>
      <vt:variant>
        <vt:i4>1769527</vt:i4>
      </vt:variant>
      <vt:variant>
        <vt:i4>14</vt:i4>
      </vt:variant>
      <vt:variant>
        <vt:i4>0</vt:i4>
      </vt:variant>
      <vt:variant>
        <vt:i4>5</vt:i4>
      </vt:variant>
      <vt:variant>
        <vt:lpwstr/>
      </vt:variant>
      <vt:variant>
        <vt:lpwstr>_Toc145968597</vt:lpwstr>
      </vt:variant>
      <vt:variant>
        <vt:i4>1769527</vt:i4>
      </vt:variant>
      <vt:variant>
        <vt:i4>8</vt:i4>
      </vt:variant>
      <vt:variant>
        <vt:i4>0</vt:i4>
      </vt:variant>
      <vt:variant>
        <vt:i4>5</vt:i4>
      </vt:variant>
      <vt:variant>
        <vt:lpwstr/>
      </vt:variant>
      <vt:variant>
        <vt:lpwstr>_Toc145968596</vt:lpwstr>
      </vt:variant>
      <vt:variant>
        <vt:i4>1769527</vt:i4>
      </vt:variant>
      <vt:variant>
        <vt:i4>2</vt:i4>
      </vt:variant>
      <vt:variant>
        <vt:i4>0</vt:i4>
      </vt:variant>
      <vt:variant>
        <vt:i4>5</vt:i4>
      </vt:variant>
      <vt:variant>
        <vt:lpwstr/>
      </vt:variant>
      <vt:variant>
        <vt:lpwstr>_Toc145968595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ICT1222 - Database Management Systems Practicum</dc:title>
  <dc:subject/>
  <dc:creator>Anjana Wanniarachchi</dc:creator>
  <cp:keywords/>
  <dc:description/>
  <cp:lastModifiedBy>Anjana Wanniarachchi</cp:lastModifiedBy>
  <cp:revision>2</cp:revision>
  <dcterms:created xsi:type="dcterms:W3CDTF">2023-09-18T17:06:00Z</dcterms:created>
  <dcterms:modified xsi:type="dcterms:W3CDTF">2023-09-18T17:06:00Z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0x0101002D62F0776C18BB4DA2DD8F0C9A496953</vt:lpwstr>
  </property>
</Properties>
</file>